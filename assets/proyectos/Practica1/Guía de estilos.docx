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D522" w14:textId="11EAB3EC" w:rsidR="00274729" w:rsidRDefault="00274729" w:rsidP="00274729">
      <w:pPr>
        <w:rPr>
          <w:ins w:id="2" w:author="PABLO PALACIOS LÓPEZ" w:date="2022-10-12T17:58:00Z"/>
        </w:rPr>
      </w:pPr>
      <w:ins w:id="3" w:author="PABLO PALACIOS LÓPEZ" w:date="2022-10-12T18:02:00Z">
        <w:r>
          <w:rPr>
            <w:noProof/>
          </w:rPr>
          <w:drawing>
            <wp:anchor distT="0" distB="0" distL="114300" distR="114300" simplePos="0" relativeHeight="251671552" behindDoc="0" locked="0" layoutInCell="1" allowOverlap="1" wp14:anchorId="6F2E4A81" wp14:editId="7725045F">
              <wp:simplePos x="0" y="0"/>
              <wp:positionH relativeFrom="margin">
                <wp:posOffset>916305</wp:posOffset>
              </wp:positionH>
              <wp:positionV relativeFrom="paragraph">
                <wp:posOffset>0</wp:posOffset>
              </wp:positionV>
              <wp:extent cx="3558540" cy="3475990"/>
              <wp:effectExtent l="0" t="0" r="3810" b="0"/>
              <wp:wrapSquare wrapText="bothSides"/>
              <wp:docPr id="1" name="Imagen 1" descr="Logotipo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n 1" descr="Logotipo&#10;&#10;Descripción generada automáticamente"/>
                      <pic:cNvPicPr/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58540" cy="34759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14:paraId="3FCC0EEB" w14:textId="0B7B81CD" w:rsidR="00274729" w:rsidRDefault="00274729" w:rsidP="00274729">
      <w:pPr>
        <w:rPr>
          <w:ins w:id="4" w:author="PABLO PALACIOS LÓPEZ" w:date="2022-10-12T17:58:00Z"/>
        </w:rPr>
      </w:pPr>
    </w:p>
    <w:p w14:paraId="69EF75B3" w14:textId="77777777" w:rsidR="00274729" w:rsidRDefault="00274729" w:rsidP="00274729">
      <w:pPr>
        <w:rPr>
          <w:ins w:id="5" w:author="PABLO PALACIOS LÓPEZ" w:date="2022-10-12T17:58:00Z"/>
        </w:rPr>
      </w:pPr>
    </w:p>
    <w:p w14:paraId="73108F71" w14:textId="5476FA2B" w:rsidR="00274729" w:rsidRDefault="00274729" w:rsidP="00274729">
      <w:pPr>
        <w:rPr>
          <w:ins w:id="6" w:author="PABLO PALACIOS LÓPEZ" w:date="2022-10-12T17:58:00Z"/>
        </w:rPr>
      </w:pPr>
    </w:p>
    <w:p w14:paraId="6A2A6739" w14:textId="77777777" w:rsidR="00274729" w:rsidRDefault="00274729" w:rsidP="00274729">
      <w:pPr>
        <w:rPr>
          <w:ins w:id="7" w:author="PABLO PALACIOS LÓPEZ" w:date="2022-10-12T17:58:00Z"/>
        </w:rPr>
      </w:pPr>
    </w:p>
    <w:p w14:paraId="00BEC97E" w14:textId="0E113E1A" w:rsidR="00274729" w:rsidRDefault="00274729" w:rsidP="00274729">
      <w:pPr>
        <w:rPr>
          <w:ins w:id="8" w:author="PABLO PALACIOS LÓPEZ" w:date="2022-10-12T17:58:00Z"/>
        </w:rPr>
      </w:pPr>
    </w:p>
    <w:p w14:paraId="21AA72E2" w14:textId="77777777" w:rsidR="00274729" w:rsidRDefault="00274729" w:rsidP="00274729">
      <w:pPr>
        <w:rPr>
          <w:ins w:id="9" w:author="PABLO PALACIOS LÓPEZ" w:date="2022-10-12T17:58:00Z"/>
        </w:rPr>
      </w:pPr>
    </w:p>
    <w:p w14:paraId="2D0EC2F1" w14:textId="2B8B167E" w:rsidR="00274729" w:rsidRDefault="00274729" w:rsidP="00274729">
      <w:pPr>
        <w:rPr>
          <w:ins w:id="10" w:author="PABLO PALACIOS LÓPEZ" w:date="2022-10-12T17:58:00Z"/>
        </w:rPr>
      </w:pPr>
    </w:p>
    <w:p w14:paraId="2C501FDA" w14:textId="77777777" w:rsidR="00274729" w:rsidRDefault="00274729" w:rsidP="00274729">
      <w:pPr>
        <w:rPr>
          <w:ins w:id="11" w:author="PABLO PALACIOS LÓPEZ" w:date="2022-10-12T17:58:00Z"/>
        </w:rPr>
      </w:pPr>
    </w:p>
    <w:p w14:paraId="2D584931" w14:textId="77777777" w:rsidR="00274729" w:rsidRDefault="00274729" w:rsidP="00274729">
      <w:pPr>
        <w:rPr>
          <w:ins w:id="12" w:author="PABLO PALACIOS LÓPEZ" w:date="2022-10-12T17:58:00Z"/>
        </w:rPr>
      </w:pPr>
    </w:p>
    <w:p w14:paraId="2238EA98" w14:textId="77777777" w:rsidR="00274729" w:rsidRDefault="00274729" w:rsidP="00274729">
      <w:pPr>
        <w:rPr>
          <w:ins w:id="13" w:author="PABLO PALACIOS LÓPEZ" w:date="2022-10-12T17:58:00Z"/>
        </w:rPr>
      </w:pPr>
    </w:p>
    <w:p w14:paraId="0C59D989" w14:textId="77777777" w:rsidR="00274729" w:rsidRDefault="00274729" w:rsidP="00274729">
      <w:pPr>
        <w:rPr>
          <w:ins w:id="14" w:author="PABLO PALACIOS LÓPEZ" w:date="2022-10-12T17:58:00Z"/>
        </w:rPr>
      </w:pPr>
    </w:p>
    <w:p w14:paraId="347A4097" w14:textId="77777777" w:rsidR="00274729" w:rsidRDefault="00274729" w:rsidP="00274729">
      <w:pPr>
        <w:rPr>
          <w:ins w:id="15" w:author="PABLO PALACIOS LÓPEZ" w:date="2022-10-12T17:58:00Z"/>
        </w:rPr>
      </w:pPr>
    </w:p>
    <w:p w14:paraId="0E2CBB1D" w14:textId="7B1530AA" w:rsidR="00274729" w:rsidRDefault="00274729" w:rsidP="00274729">
      <w:pPr>
        <w:rPr>
          <w:ins w:id="16" w:author="PABLO PALACIOS LÓPEZ" w:date="2022-10-12T17:58:00Z"/>
        </w:rPr>
      </w:pPr>
      <w:ins w:id="17" w:author="PABLO PALACIOS LÓPEZ" w:date="2022-10-12T17:59:00Z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657CAF66" wp14:editId="76F8EAA2">
                  <wp:simplePos x="0" y="0"/>
                  <wp:positionH relativeFrom="margin">
                    <wp:align>center</wp:align>
                  </wp:positionH>
                  <wp:positionV relativeFrom="paragraph">
                    <wp:posOffset>3175</wp:posOffset>
                  </wp:positionV>
                  <wp:extent cx="3924300" cy="1404620"/>
                  <wp:effectExtent l="0" t="0" r="0" b="0"/>
                  <wp:wrapSquare wrapText="bothSides"/>
                  <wp:docPr id="217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9243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9DA61C" w14:textId="77777777" w:rsidR="00274729" w:rsidRPr="009F396A" w:rsidRDefault="00274729" w:rsidP="002747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F396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Universidad de Castilla-La Mancha</w:t>
                              </w:r>
                            </w:p>
                            <w:p w14:paraId="3BFA6BB2" w14:textId="77777777" w:rsidR="00274729" w:rsidRPr="009F396A" w:rsidRDefault="00274729" w:rsidP="002747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F396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Escuela Superior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I</w:t>
                              </w:r>
                              <w:r w:rsidRPr="009F396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ngeniería informática de Albacete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657CAF66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6" type="#_x0000_t202" style="position:absolute;margin-left:0;margin-top:.25pt;width:309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" filled="f" stroked="f">
                  <v:textbox style="mso-fit-shape-to-text:t">
                    <w:txbxContent>
                      <w:p w14:paraId="759DA61C" w14:textId="77777777" w:rsidR="00274729" w:rsidRPr="009F396A" w:rsidRDefault="00274729" w:rsidP="0027472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F396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Universidad de Castilla-La Mancha</w:t>
                        </w:r>
                      </w:p>
                      <w:p w14:paraId="3BFA6BB2" w14:textId="77777777" w:rsidR="00274729" w:rsidRPr="009F396A" w:rsidRDefault="00274729" w:rsidP="0027472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F396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Escuela Superior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I</w:t>
                        </w:r>
                        <w:r w:rsidRPr="009F396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ngeniería informática de Albacete</w:t>
                        </w: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</w:ins>
    </w:p>
    <w:p w14:paraId="4778863A" w14:textId="77777777" w:rsidR="00274729" w:rsidRDefault="00274729" w:rsidP="00274729">
      <w:pPr>
        <w:rPr>
          <w:ins w:id="18" w:author="PABLO PALACIOS LÓPEZ" w:date="2022-10-12T18:00:00Z"/>
        </w:rPr>
      </w:pPr>
    </w:p>
    <w:p w14:paraId="5BD0114F" w14:textId="471F7225" w:rsidR="00274729" w:rsidRDefault="00274729" w:rsidP="00274729">
      <w:pPr>
        <w:rPr>
          <w:ins w:id="19" w:author="PABLO PALACIOS LÓPEZ" w:date="2022-10-12T18:00:00Z"/>
        </w:rPr>
      </w:pPr>
      <w:ins w:id="20" w:author="PABLO PALACIOS LÓPEZ" w:date="2022-10-12T18:00:00Z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3360" behindDoc="0" locked="0" layoutInCell="1" allowOverlap="1" wp14:anchorId="42A5B95E" wp14:editId="134D7C5C">
                  <wp:simplePos x="0" y="0"/>
                  <wp:positionH relativeFrom="margin">
                    <wp:align>center</wp:align>
                  </wp:positionH>
                  <wp:positionV relativeFrom="paragraph">
                    <wp:posOffset>187960</wp:posOffset>
                  </wp:positionV>
                  <wp:extent cx="2202180" cy="815340"/>
                  <wp:effectExtent l="0" t="0" r="0" b="3810"/>
                  <wp:wrapSquare wrapText="bothSides"/>
                  <wp:docPr id="3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02180" cy="815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476D3" w14:textId="7CA4B7B4" w:rsidR="00274729" w:rsidRDefault="00274729" w:rsidP="00274729">
                              <w:pPr>
                                <w:rPr>
                                  <w:ins w:id="21" w:author="PABLO PALACIOS LÓPEZ" w:date="2022-10-12T18:00:00Z"/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del w:id="22" w:author="PABLO PALACIOS LÓPEZ" w:date="2022-10-12T18:00:00Z">
                                <w:r w:rsidDel="0027472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delText>Trabajo en equipo</w:delText>
                                </w:r>
                              </w:del>
                              <w:ins w:id="23" w:author="PABLO PALACIOS LÓPEZ" w:date="2022-10-12T18:00:00Z"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Practica Individual </w:t>
                                </w:r>
                              </w:ins>
                            </w:p>
                            <w:p w14:paraId="5628683B" w14:textId="3096DDD5" w:rsidR="00274729" w:rsidRDefault="00274729">
                              <w:pPr>
                                <w:jc w:val="center"/>
                                <w:rPr>
                                  <w:ins w:id="24" w:author="PABLO PALACIOS LÓPEZ" w:date="2022-10-12T18:00:00Z"/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pPrChange w:id="25" w:author="PABLO PALACIOS LÓPEZ" w:date="2022-10-12T18:00:00Z">
                                  <w:pPr/>
                                </w:pPrChange>
                              </w:pPr>
                              <w:ins w:id="26" w:author="PABLO PALACIOS LÓPEZ" w:date="2022-10-12T18:00:00Z"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(Parte </w:t>
                                </w:r>
                              </w:ins>
                              <w:ins w:id="27" w:author="PABLO PALACIOS LÓPEZ" w:date="2022-11-20T21:45:00Z">
                                <w:r w:rsidR="0032263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4</w:t>
                                </w:r>
                              </w:ins>
                              <w:ins w:id="28" w:author="PABLO PALACIOS LÓPEZ" w:date="2022-10-12T18:00:00Z"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)</w:t>
                                </w:r>
                              </w:ins>
                            </w:p>
                            <w:p w14:paraId="75074571" w14:textId="77777777" w:rsidR="00274729" w:rsidRPr="006A7F83" w:rsidRDefault="00274729" w:rsidP="0027472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2A5B95E" id="_x0000_s1027" type="#_x0000_t202" style="position:absolute;margin-left:0;margin-top:14.8pt;width:173.4pt;height:64.2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" filled="f" stroked="f">
                  <v:textbox>
                    <w:txbxContent>
                      <w:p w14:paraId="5D9476D3" w14:textId="7CA4B7B4" w:rsidR="00274729" w:rsidRDefault="00274729" w:rsidP="00274729">
                        <w:pPr>
                          <w:rPr>
                            <w:ins w:id="29" w:author="PABLO PALACIOS LÓPEZ" w:date="2022-10-12T18:00:00Z"/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</w:pPr>
                        <w:del w:id="30" w:author="PABLO PALACIOS LÓPEZ" w:date="2022-10-12T18:00:00Z">
                          <w:r w:rsidDel="00274729"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</w:rPr>
                            <w:delText>Trabajo en equipo</w:delText>
                          </w:r>
                        </w:del>
                        <w:ins w:id="31" w:author="PABLO PALACIOS LÓPEZ" w:date="2022-10-12T18:00:00Z"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</w:rPr>
                            <w:t xml:space="preserve">Practica Individual </w:t>
                          </w:r>
                        </w:ins>
                      </w:p>
                      <w:p w14:paraId="5628683B" w14:textId="3096DDD5" w:rsidR="00274729" w:rsidRDefault="00274729">
                        <w:pPr>
                          <w:jc w:val="center"/>
                          <w:rPr>
                            <w:ins w:id="32" w:author="PABLO PALACIOS LÓPEZ" w:date="2022-10-12T18:00:00Z"/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  <w:pPrChange w:id="33" w:author="PABLO PALACIOS LÓPEZ" w:date="2022-10-12T18:00:00Z">
                            <w:pPr/>
                          </w:pPrChange>
                        </w:pPr>
                        <w:ins w:id="34" w:author="PABLO PALACIOS LÓPEZ" w:date="2022-10-12T18:00:00Z"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</w:rPr>
                            <w:t xml:space="preserve">(Parte </w:t>
                          </w:r>
                        </w:ins>
                        <w:ins w:id="35" w:author="PABLO PALACIOS LÓPEZ" w:date="2022-11-20T21:45:00Z">
                          <w:r w:rsidR="00322630"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</w:rPr>
                            <w:t>4</w:t>
                          </w:r>
                        </w:ins>
                        <w:ins w:id="36" w:author="PABLO PALACIOS LÓPEZ" w:date="2022-10-12T18:00:00Z"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</w:rPr>
                            <w:t>)</w:t>
                          </w:r>
                        </w:ins>
                      </w:p>
                      <w:p w14:paraId="75074571" w14:textId="77777777" w:rsidR="00274729" w:rsidRPr="006A7F83" w:rsidRDefault="00274729" w:rsidP="00274729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</w:ins>
    </w:p>
    <w:p w14:paraId="791D264F" w14:textId="77777777" w:rsidR="00274729" w:rsidRDefault="00274729" w:rsidP="00274729">
      <w:pPr>
        <w:rPr>
          <w:ins w:id="37" w:author="PABLO PALACIOS LÓPEZ" w:date="2022-10-12T18:00:00Z"/>
        </w:rPr>
      </w:pPr>
    </w:p>
    <w:p w14:paraId="7AB471B5" w14:textId="77777777" w:rsidR="00274729" w:rsidRDefault="00274729" w:rsidP="00274729">
      <w:pPr>
        <w:rPr>
          <w:ins w:id="38" w:author="PABLO PALACIOS LÓPEZ" w:date="2022-10-12T18:00:00Z"/>
        </w:rPr>
      </w:pPr>
    </w:p>
    <w:p w14:paraId="3E913F57" w14:textId="77777777" w:rsidR="00274729" w:rsidRDefault="00274729" w:rsidP="00274729">
      <w:pPr>
        <w:rPr>
          <w:ins w:id="39" w:author="PABLO PALACIOS LÓPEZ" w:date="2022-10-12T18:00:00Z"/>
        </w:rPr>
      </w:pPr>
    </w:p>
    <w:p w14:paraId="0CF592AE" w14:textId="3CC144DA" w:rsidR="00274729" w:rsidRDefault="00274729" w:rsidP="00274729">
      <w:pPr>
        <w:rPr>
          <w:ins w:id="40" w:author="PABLO PALACIOS LÓPEZ" w:date="2022-10-12T18:00:00Z"/>
        </w:rPr>
      </w:pPr>
      <w:ins w:id="41" w:author="PABLO PALACIOS LÓPEZ" w:date="2022-10-12T18:00:00Z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5408" behindDoc="0" locked="0" layoutInCell="1" allowOverlap="1" wp14:anchorId="4FE58DEE" wp14:editId="5D7B28B3">
                  <wp:simplePos x="0" y="0"/>
                  <wp:positionH relativeFrom="margin">
                    <wp:align>center</wp:align>
                  </wp:positionH>
                  <wp:positionV relativeFrom="paragraph">
                    <wp:posOffset>3810</wp:posOffset>
                  </wp:positionV>
                  <wp:extent cx="2202180" cy="1404620"/>
                  <wp:effectExtent l="0" t="0" r="0" b="0"/>
                  <wp:wrapSquare wrapText="bothSides"/>
                  <wp:docPr id="8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0218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72550E" w14:textId="77777777" w:rsidR="00274729" w:rsidRPr="00162B88" w:rsidRDefault="00274729" w:rsidP="00274729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  <w:r w:rsidRPr="00162B8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º de Ingeniería Informática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4FE58DEE" id="_x0000_s1028" type="#_x0000_t202" style="position:absolute;margin-left:0;margin-top:.3pt;width:173.4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" filled="f" stroked="f">
                  <v:textbox style="mso-fit-shape-to-text:t">
                    <w:txbxContent>
                      <w:p w14:paraId="6572550E" w14:textId="77777777" w:rsidR="00274729" w:rsidRPr="00162B88" w:rsidRDefault="00274729" w:rsidP="00274729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4</w:t>
                        </w:r>
                        <w:r w:rsidRPr="00162B8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º de Ingeniería Informática</w:t>
                        </w: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</w:ins>
    </w:p>
    <w:p w14:paraId="745C9BFE" w14:textId="4696CB07" w:rsidR="00274729" w:rsidRDefault="00274729" w:rsidP="00274729">
      <w:pPr>
        <w:rPr>
          <w:ins w:id="42" w:author="PABLO PALACIOS LÓPEZ" w:date="2022-10-12T18:01:00Z"/>
        </w:rPr>
      </w:pPr>
      <w:ins w:id="43" w:author="PABLO PALACIOS LÓPEZ" w:date="2022-10-12T18:01:00Z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7456" behindDoc="0" locked="0" layoutInCell="1" allowOverlap="1" wp14:anchorId="25F93628" wp14:editId="21F7A2E9">
                  <wp:simplePos x="0" y="0"/>
                  <wp:positionH relativeFrom="margin">
                    <wp:align>center</wp:align>
                  </wp:positionH>
                  <wp:positionV relativeFrom="paragraph">
                    <wp:posOffset>198755</wp:posOffset>
                  </wp:positionV>
                  <wp:extent cx="2453640" cy="1404620"/>
                  <wp:effectExtent l="0" t="0" r="0" b="0"/>
                  <wp:wrapSquare wrapText="bothSides"/>
                  <wp:docPr id="2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5364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87A48E" w14:textId="77777777" w:rsidR="00274729" w:rsidRPr="006A7F83" w:rsidRDefault="00274729" w:rsidP="00274729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Diseño de sistemas interactivos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25F93628" id="_x0000_s1029" type="#_x0000_t202" style="position:absolute;margin-left:0;margin-top:15.65pt;width:193.2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" filled="f" stroked="f">
                  <v:textbox style="mso-fit-shape-to-text:t">
                    <w:txbxContent>
                      <w:p w14:paraId="2387A48E" w14:textId="77777777" w:rsidR="00274729" w:rsidRPr="006A7F83" w:rsidRDefault="00274729" w:rsidP="00274729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Diseño de sistemas interactivos</w:t>
                        </w: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</w:ins>
    </w:p>
    <w:p w14:paraId="17417E0B" w14:textId="77777777" w:rsidR="00274729" w:rsidRDefault="00274729" w:rsidP="00274729">
      <w:pPr>
        <w:rPr>
          <w:ins w:id="44" w:author="PABLO PALACIOS LÓPEZ" w:date="2022-10-12T18:01:00Z"/>
        </w:rPr>
      </w:pPr>
    </w:p>
    <w:p w14:paraId="62799A52" w14:textId="77777777" w:rsidR="00274729" w:rsidRDefault="00274729" w:rsidP="00274729">
      <w:pPr>
        <w:rPr>
          <w:ins w:id="45" w:author="PABLO PALACIOS LÓPEZ" w:date="2022-10-12T18:01:00Z"/>
        </w:rPr>
      </w:pPr>
    </w:p>
    <w:p w14:paraId="53741B92" w14:textId="77777777" w:rsidR="00274729" w:rsidRDefault="00274729" w:rsidP="00274729">
      <w:pPr>
        <w:rPr>
          <w:ins w:id="46" w:author="PABLO PALACIOS LÓPEZ" w:date="2022-10-12T18:01:00Z"/>
        </w:rPr>
      </w:pPr>
    </w:p>
    <w:p w14:paraId="56610067" w14:textId="4949A4A8" w:rsidR="00274729" w:rsidRDefault="00274729" w:rsidP="00274729">
      <w:pPr>
        <w:rPr>
          <w:ins w:id="47" w:author="PABLO PALACIOS LÓPEZ" w:date="2022-10-12T18:01:00Z"/>
        </w:rPr>
      </w:pPr>
    </w:p>
    <w:p w14:paraId="33D5055D" w14:textId="58EA7DEA" w:rsidR="00274729" w:rsidRDefault="00274729" w:rsidP="00274729">
      <w:pPr>
        <w:rPr>
          <w:ins w:id="48" w:author="PABLO PALACIOS LÓPEZ" w:date="2022-10-12T18:01:00Z"/>
        </w:rPr>
      </w:pPr>
    </w:p>
    <w:p w14:paraId="499CFDA1" w14:textId="293E9913" w:rsidR="00274729" w:rsidRDefault="00274729" w:rsidP="00274729">
      <w:pPr>
        <w:rPr>
          <w:ins w:id="49" w:author="PABLO PALACIOS LÓPEZ" w:date="2022-10-12T18:01:00Z"/>
        </w:rPr>
      </w:pPr>
      <w:ins w:id="50" w:author="PABLO PALACIOS LÓPEZ" w:date="2022-10-12T18:01:00Z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9504" behindDoc="0" locked="0" layoutInCell="1" allowOverlap="1" wp14:anchorId="1E91CCBF" wp14:editId="618331C9">
                  <wp:simplePos x="0" y="0"/>
                  <wp:positionH relativeFrom="margin">
                    <wp:align>left</wp:align>
                  </wp:positionH>
                  <wp:positionV relativeFrom="paragraph">
                    <wp:posOffset>212725</wp:posOffset>
                  </wp:positionV>
                  <wp:extent cx="1790700" cy="1404620"/>
                  <wp:effectExtent l="0" t="0" r="0" b="0"/>
                  <wp:wrapSquare wrapText="bothSides"/>
                  <wp:docPr id="5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907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7E95B5" w14:textId="77777777" w:rsidR="00274729" w:rsidRPr="006A7F83" w:rsidRDefault="00274729" w:rsidP="00274729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 w:rsidRPr="006A7F83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Pablo Palacios López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1E91CCBF" id="_x0000_s1030" type="#_x0000_t202" style="position:absolute;margin-left:0;margin-top:16.75pt;width:141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" filled="f" stroked="f">
                  <v:textbox style="mso-fit-shape-to-text:t">
                    <w:txbxContent>
                      <w:p w14:paraId="0D7E95B5" w14:textId="77777777" w:rsidR="00274729" w:rsidRPr="006A7F83" w:rsidRDefault="00274729" w:rsidP="00274729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</w:pPr>
                        <w:r w:rsidRPr="006A7F83"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</w:rPr>
                          <w:t>Pablo Palacios López</w:t>
                        </w: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</w:ins>
    </w:p>
    <w:p w14:paraId="433C86E2" w14:textId="77777777" w:rsidR="00274729" w:rsidRDefault="00274729" w:rsidP="00274729">
      <w:pPr>
        <w:rPr>
          <w:ins w:id="51" w:author="PABLO PALACIOS LÓPEZ" w:date="2022-10-12T18:01:00Z"/>
        </w:rPr>
      </w:pPr>
    </w:p>
    <w:p w14:paraId="500FA15A" w14:textId="77777777" w:rsidR="00274729" w:rsidRDefault="00274729" w:rsidP="00274729">
      <w:pPr>
        <w:rPr>
          <w:ins w:id="52" w:author="PABLO PALACIOS LÓPEZ" w:date="2022-10-12T18:01:00Z"/>
        </w:rPr>
      </w:pPr>
    </w:p>
    <w:p w14:paraId="4DC2D376" w14:textId="3BC4F9A7" w:rsidR="00274729" w:rsidRDefault="00274729" w:rsidP="00274729">
      <w:pPr>
        <w:rPr>
          <w:ins w:id="53" w:author="PABLO PALACIOS LÓPEZ" w:date="2022-10-18T12:02:00Z"/>
        </w:rPr>
      </w:pPr>
    </w:p>
    <w:customXmlInsRangeStart w:id="54" w:author="PABLO PALACIOS LÓPEZ" w:date="2022-10-18T12:03:00Z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966645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customXmlInsRangeEnd w:id="54"/>
        <w:p w14:paraId="65471B47" w14:textId="22B91CC3" w:rsidR="00F96B07" w:rsidRDefault="00F96B07">
          <w:pPr>
            <w:pStyle w:val="TtuloTDC"/>
            <w:rPr>
              <w:ins w:id="55" w:author="PABLO PALACIOS LÓPEZ" w:date="2022-10-18T12:03:00Z"/>
            </w:rPr>
          </w:pPr>
          <w:ins w:id="56" w:author="PABLO PALACIOS LÓPEZ" w:date="2022-10-18T12:03:00Z">
            <w:r>
              <w:t>Contenido</w:t>
            </w:r>
          </w:ins>
        </w:p>
        <w:p w14:paraId="612EC920" w14:textId="1F69C582" w:rsidR="00DA34BE" w:rsidRDefault="00F96B07" w:rsidP="00DA34BE">
          <w:pPr>
            <w:pStyle w:val="TDC1"/>
            <w:rPr>
              <w:ins w:id="57" w:author="PABLO PALACIOS LÓPEZ" w:date="2022-11-20T23:27:00Z"/>
              <w:rFonts w:eastAsiaTheme="minorEastAsia"/>
              <w:noProof/>
              <w:lang w:eastAsia="es-ES"/>
            </w:rPr>
          </w:pPr>
          <w:ins w:id="58" w:author="PABLO PALACIOS LÓPEZ" w:date="2022-10-18T12:03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ins w:id="59" w:author="PABLO PALACIOS LÓPEZ" w:date="2022-11-20T23:27:00Z">
            <w:r w:rsidR="00DA34BE" w:rsidRPr="00170D89">
              <w:rPr>
                <w:rStyle w:val="Hipervnculo"/>
                <w:noProof/>
              </w:rPr>
              <w:fldChar w:fldCharType="begin"/>
            </w:r>
            <w:r w:rsidR="00DA34BE" w:rsidRPr="00170D89">
              <w:rPr>
                <w:rStyle w:val="Hipervnculo"/>
                <w:noProof/>
              </w:rPr>
              <w:instrText xml:space="preserve"> </w:instrText>
            </w:r>
            <w:r w:rsidR="00DA34BE">
              <w:rPr>
                <w:noProof/>
              </w:rPr>
              <w:instrText>HYPERLINK \l "_Toc119879249"</w:instrText>
            </w:r>
            <w:r w:rsidR="00DA34BE" w:rsidRPr="00170D89">
              <w:rPr>
                <w:rStyle w:val="Hipervnculo"/>
                <w:noProof/>
              </w:rPr>
              <w:instrText xml:space="preserve"> </w:instrText>
            </w:r>
            <w:r w:rsidR="00DA34BE" w:rsidRPr="00170D89">
              <w:rPr>
                <w:rStyle w:val="Hipervnculo"/>
                <w:noProof/>
              </w:rPr>
            </w:r>
            <w:r w:rsidR="00DA34BE" w:rsidRPr="00170D89">
              <w:rPr>
                <w:rStyle w:val="Hipervnculo"/>
                <w:noProof/>
              </w:rPr>
              <w:fldChar w:fldCharType="separate"/>
            </w:r>
            <w:r w:rsidR="00DA34BE" w:rsidRPr="00170D89">
              <w:rPr>
                <w:rStyle w:val="Hipervnculo"/>
                <w:noProof/>
              </w:rPr>
              <w:t>1.</w:t>
            </w:r>
            <w:r w:rsidR="00DA34BE">
              <w:rPr>
                <w:rFonts w:eastAsiaTheme="minorEastAsia"/>
                <w:noProof/>
                <w:lang w:eastAsia="es-ES"/>
              </w:rPr>
              <w:tab/>
            </w:r>
            <w:r w:rsidR="00DA34BE" w:rsidRPr="00170D89">
              <w:rPr>
                <w:rStyle w:val="Hipervnculo"/>
                <w:noProof/>
              </w:rPr>
              <w:t>Guía de estilos</w:t>
            </w:r>
            <w:r w:rsidR="00DA34BE">
              <w:rPr>
                <w:noProof/>
                <w:webHidden/>
              </w:rPr>
              <w:tab/>
            </w:r>
            <w:r w:rsidR="00DA34BE">
              <w:rPr>
                <w:noProof/>
                <w:webHidden/>
              </w:rPr>
              <w:fldChar w:fldCharType="begin"/>
            </w:r>
            <w:r w:rsidR="00DA34BE">
              <w:rPr>
                <w:noProof/>
                <w:webHidden/>
              </w:rPr>
              <w:instrText xml:space="preserve"> PAGEREF _Toc119879249 \h </w:instrText>
            </w:r>
          </w:ins>
          <w:r w:rsidR="00DA34BE">
            <w:rPr>
              <w:noProof/>
              <w:webHidden/>
            </w:rPr>
          </w:r>
          <w:r w:rsidR="00DA34BE">
            <w:rPr>
              <w:noProof/>
              <w:webHidden/>
            </w:rPr>
            <w:fldChar w:fldCharType="separate"/>
          </w:r>
          <w:ins w:id="60" w:author="PABLO PALACIOS LÓPEZ" w:date="2022-11-20T23:27:00Z">
            <w:r w:rsidR="00DA34BE">
              <w:rPr>
                <w:noProof/>
                <w:webHidden/>
              </w:rPr>
              <w:t>3</w:t>
            </w:r>
            <w:r w:rsidR="00DA34BE">
              <w:rPr>
                <w:noProof/>
                <w:webHidden/>
              </w:rPr>
              <w:fldChar w:fldCharType="end"/>
            </w:r>
            <w:r w:rsidR="00DA34BE" w:rsidRPr="00170D89">
              <w:rPr>
                <w:rStyle w:val="Hipervnculo"/>
                <w:noProof/>
              </w:rPr>
              <w:fldChar w:fldCharType="end"/>
            </w:r>
          </w:ins>
        </w:p>
        <w:p w14:paraId="5AE6AC7C" w14:textId="39218D99" w:rsidR="00DA34BE" w:rsidRDefault="00DA34BE">
          <w:pPr>
            <w:pStyle w:val="TDC2"/>
            <w:rPr>
              <w:ins w:id="61" w:author="PABLO PALACIOS LÓPEZ" w:date="2022-11-20T23:27:00Z"/>
              <w:rFonts w:eastAsiaTheme="minorEastAsia"/>
              <w:noProof/>
              <w:lang w:eastAsia="es-ES"/>
            </w:rPr>
          </w:pPr>
          <w:ins w:id="62" w:author="PABLO PALACIOS LÓPEZ" w:date="2022-11-20T23:27:00Z">
            <w:r w:rsidRPr="00170D89">
              <w:rPr>
                <w:rStyle w:val="Hipervnculo"/>
                <w:noProof/>
              </w:rPr>
              <w:fldChar w:fldCharType="begin"/>
            </w:r>
            <w:r w:rsidRPr="00170D89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"_Toc119879250"</w:instrText>
            </w:r>
            <w:r w:rsidRPr="00170D89">
              <w:rPr>
                <w:rStyle w:val="Hipervnculo"/>
                <w:noProof/>
              </w:rPr>
              <w:instrText xml:space="preserve"> </w:instrText>
            </w:r>
            <w:r w:rsidRPr="00170D89">
              <w:rPr>
                <w:rStyle w:val="Hipervnculo"/>
                <w:noProof/>
              </w:rPr>
            </w:r>
            <w:r w:rsidRPr="00170D89">
              <w:rPr>
                <w:rStyle w:val="Hipervnculo"/>
                <w:noProof/>
              </w:rPr>
              <w:fldChar w:fldCharType="separate"/>
            </w:r>
            <w:r w:rsidRPr="00170D89">
              <w:rPr>
                <w:rStyle w:val="Hipervnculo"/>
                <w:noProof/>
              </w:rPr>
              <w:t>Público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_Toc119879250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3" w:author="PABLO PALACIOS LÓPEZ" w:date="2022-11-20T23:2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170D89">
              <w:rPr>
                <w:rStyle w:val="Hipervnculo"/>
                <w:noProof/>
              </w:rPr>
              <w:fldChar w:fldCharType="end"/>
            </w:r>
          </w:ins>
        </w:p>
        <w:p w14:paraId="5E740569" w14:textId="4E0C865D" w:rsidR="00DA34BE" w:rsidRDefault="00DA34BE">
          <w:pPr>
            <w:pStyle w:val="TDC2"/>
            <w:rPr>
              <w:ins w:id="64" w:author="PABLO PALACIOS LÓPEZ" w:date="2022-11-20T23:27:00Z"/>
              <w:rFonts w:eastAsiaTheme="minorEastAsia"/>
              <w:noProof/>
              <w:lang w:eastAsia="es-ES"/>
            </w:rPr>
          </w:pPr>
          <w:ins w:id="65" w:author="PABLO PALACIOS LÓPEZ" w:date="2022-11-20T23:27:00Z">
            <w:r w:rsidRPr="00170D89">
              <w:rPr>
                <w:rStyle w:val="Hipervnculo"/>
                <w:noProof/>
              </w:rPr>
              <w:fldChar w:fldCharType="begin"/>
            </w:r>
            <w:r w:rsidRPr="00170D89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"_Toc119879251"</w:instrText>
            </w:r>
            <w:r w:rsidRPr="00170D89">
              <w:rPr>
                <w:rStyle w:val="Hipervnculo"/>
                <w:noProof/>
              </w:rPr>
              <w:instrText xml:space="preserve"> </w:instrText>
            </w:r>
            <w:r w:rsidRPr="00170D89">
              <w:rPr>
                <w:rStyle w:val="Hipervnculo"/>
                <w:noProof/>
              </w:rPr>
            </w:r>
            <w:r w:rsidRPr="00170D89">
              <w:rPr>
                <w:rStyle w:val="Hipervnculo"/>
                <w:noProof/>
              </w:rPr>
              <w:fldChar w:fldCharType="separate"/>
            </w:r>
            <w:r w:rsidRPr="00170D89">
              <w:rPr>
                <w:rStyle w:val="Hipervnculo"/>
                <w:noProof/>
              </w:rPr>
              <w:t>Tono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_Toc119879251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6" w:author="PABLO PALACIOS LÓPEZ" w:date="2022-11-20T23:2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170D89">
              <w:rPr>
                <w:rStyle w:val="Hipervnculo"/>
                <w:noProof/>
              </w:rPr>
              <w:fldChar w:fldCharType="end"/>
            </w:r>
          </w:ins>
        </w:p>
        <w:p w14:paraId="24006A5B" w14:textId="6B1A3FE3" w:rsidR="00DA34BE" w:rsidRDefault="00DA34BE">
          <w:pPr>
            <w:pStyle w:val="TDC2"/>
            <w:rPr>
              <w:ins w:id="67" w:author="PABLO PALACIOS LÓPEZ" w:date="2022-11-20T23:27:00Z"/>
              <w:rFonts w:eastAsiaTheme="minorEastAsia"/>
              <w:noProof/>
              <w:lang w:eastAsia="es-ES"/>
            </w:rPr>
          </w:pPr>
          <w:ins w:id="68" w:author="PABLO PALACIOS LÓPEZ" w:date="2022-11-20T23:27:00Z">
            <w:r w:rsidRPr="00170D89">
              <w:rPr>
                <w:rStyle w:val="Hipervnculo"/>
                <w:noProof/>
              </w:rPr>
              <w:fldChar w:fldCharType="begin"/>
            </w:r>
            <w:r w:rsidRPr="00170D89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"_Toc119879252"</w:instrText>
            </w:r>
            <w:r w:rsidRPr="00170D89">
              <w:rPr>
                <w:rStyle w:val="Hipervnculo"/>
                <w:noProof/>
              </w:rPr>
              <w:instrText xml:space="preserve"> </w:instrText>
            </w:r>
            <w:r w:rsidRPr="00170D89">
              <w:rPr>
                <w:rStyle w:val="Hipervnculo"/>
                <w:noProof/>
              </w:rPr>
            </w:r>
            <w:r w:rsidRPr="00170D89">
              <w:rPr>
                <w:rStyle w:val="Hipervnculo"/>
                <w:noProof/>
              </w:rPr>
              <w:fldChar w:fldCharType="separate"/>
            </w:r>
            <w:r w:rsidRPr="00170D89">
              <w:rPr>
                <w:rStyle w:val="Hipervnculo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_Toc119879252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9" w:author="PABLO PALACIOS LÓPEZ" w:date="2022-11-20T23:2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170D89">
              <w:rPr>
                <w:rStyle w:val="Hipervnculo"/>
                <w:noProof/>
              </w:rPr>
              <w:fldChar w:fldCharType="end"/>
            </w:r>
          </w:ins>
        </w:p>
        <w:p w14:paraId="3EFCFD66" w14:textId="67D187B1" w:rsidR="00DA34BE" w:rsidRDefault="00DA34BE">
          <w:pPr>
            <w:pStyle w:val="TDC2"/>
            <w:rPr>
              <w:ins w:id="70" w:author="PABLO PALACIOS LÓPEZ" w:date="2022-11-20T23:27:00Z"/>
              <w:rFonts w:eastAsiaTheme="minorEastAsia"/>
              <w:noProof/>
              <w:lang w:eastAsia="es-ES"/>
            </w:rPr>
          </w:pPr>
          <w:ins w:id="71" w:author="PABLO PALACIOS LÓPEZ" w:date="2022-11-20T23:27:00Z">
            <w:r w:rsidRPr="00170D89">
              <w:rPr>
                <w:rStyle w:val="Hipervnculo"/>
                <w:noProof/>
              </w:rPr>
              <w:fldChar w:fldCharType="begin"/>
            </w:r>
            <w:r w:rsidRPr="00170D89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"_Toc119879253"</w:instrText>
            </w:r>
            <w:r w:rsidRPr="00170D89">
              <w:rPr>
                <w:rStyle w:val="Hipervnculo"/>
                <w:noProof/>
              </w:rPr>
              <w:instrText xml:space="preserve"> </w:instrText>
            </w:r>
            <w:r w:rsidRPr="00170D89">
              <w:rPr>
                <w:rStyle w:val="Hipervnculo"/>
                <w:noProof/>
              </w:rPr>
            </w:r>
            <w:r w:rsidRPr="00170D89">
              <w:rPr>
                <w:rStyle w:val="Hipervnculo"/>
                <w:noProof/>
              </w:rPr>
              <w:fldChar w:fldCharType="separate"/>
            </w:r>
            <w:r w:rsidRPr="00170D89">
              <w:rPr>
                <w:rStyle w:val="Hipervnculo"/>
                <w:noProof/>
              </w:rPr>
              <w:t>Estructura básica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_Toc119879253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2" w:author="PABLO PALACIOS LÓPEZ" w:date="2022-11-20T23:2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170D89">
              <w:rPr>
                <w:rStyle w:val="Hipervnculo"/>
                <w:noProof/>
              </w:rPr>
              <w:fldChar w:fldCharType="end"/>
            </w:r>
          </w:ins>
        </w:p>
        <w:p w14:paraId="0A9211D1" w14:textId="7243D07D" w:rsidR="00DA34BE" w:rsidRDefault="00DA34BE">
          <w:pPr>
            <w:pStyle w:val="TDC2"/>
            <w:rPr>
              <w:ins w:id="73" w:author="PABLO PALACIOS LÓPEZ" w:date="2022-11-20T23:27:00Z"/>
              <w:rFonts w:eastAsiaTheme="minorEastAsia"/>
              <w:noProof/>
              <w:lang w:eastAsia="es-ES"/>
            </w:rPr>
          </w:pPr>
          <w:ins w:id="74" w:author="PABLO PALACIOS LÓPEZ" w:date="2022-11-20T23:27:00Z">
            <w:r w:rsidRPr="00170D89">
              <w:rPr>
                <w:rStyle w:val="Hipervnculo"/>
                <w:noProof/>
              </w:rPr>
              <w:fldChar w:fldCharType="begin"/>
            </w:r>
            <w:r w:rsidRPr="00170D89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"_Toc119879254"</w:instrText>
            </w:r>
            <w:r w:rsidRPr="00170D89">
              <w:rPr>
                <w:rStyle w:val="Hipervnculo"/>
                <w:noProof/>
              </w:rPr>
              <w:instrText xml:space="preserve"> </w:instrText>
            </w:r>
            <w:r w:rsidRPr="00170D89">
              <w:rPr>
                <w:rStyle w:val="Hipervnculo"/>
                <w:noProof/>
              </w:rPr>
            </w:r>
            <w:r w:rsidRPr="00170D89">
              <w:rPr>
                <w:rStyle w:val="Hipervnculo"/>
                <w:noProof/>
              </w:rPr>
              <w:fldChar w:fldCharType="separate"/>
            </w:r>
            <w:r w:rsidRPr="00170D89">
              <w:rPr>
                <w:rStyle w:val="Hipervnculo"/>
                <w:noProof/>
              </w:rPr>
              <w:t>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_Toc119879254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5" w:author="PABLO PALACIOS LÓPEZ" w:date="2022-11-20T23:2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170D89">
              <w:rPr>
                <w:rStyle w:val="Hipervnculo"/>
                <w:noProof/>
              </w:rPr>
              <w:fldChar w:fldCharType="end"/>
            </w:r>
          </w:ins>
        </w:p>
        <w:p w14:paraId="20C237A6" w14:textId="640E176C" w:rsidR="00DA34BE" w:rsidRDefault="00DA34BE">
          <w:pPr>
            <w:pStyle w:val="TDC2"/>
            <w:rPr>
              <w:ins w:id="76" w:author="PABLO PALACIOS LÓPEZ" w:date="2022-11-20T23:27:00Z"/>
              <w:rFonts w:eastAsiaTheme="minorEastAsia"/>
              <w:noProof/>
              <w:lang w:eastAsia="es-ES"/>
            </w:rPr>
          </w:pPr>
          <w:ins w:id="77" w:author="PABLO PALACIOS LÓPEZ" w:date="2022-11-20T23:27:00Z">
            <w:r w:rsidRPr="00170D89">
              <w:rPr>
                <w:rStyle w:val="Hipervnculo"/>
                <w:noProof/>
              </w:rPr>
              <w:fldChar w:fldCharType="begin"/>
            </w:r>
            <w:r w:rsidRPr="00170D89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"_Toc119879255"</w:instrText>
            </w:r>
            <w:r w:rsidRPr="00170D89">
              <w:rPr>
                <w:rStyle w:val="Hipervnculo"/>
                <w:noProof/>
              </w:rPr>
              <w:instrText xml:space="preserve"> </w:instrText>
            </w:r>
            <w:r w:rsidRPr="00170D89">
              <w:rPr>
                <w:rStyle w:val="Hipervnculo"/>
                <w:noProof/>
              </w:rPr>
            </w:r>
            <w:r w:rsidRPr="00170D89">
              <w:rPr>
                <w:rStyle w:val="Hipervnculo"/>
                <w:noProof/>
              </w:rPr>
              <w:fldChar w:fldCharType="separate"/>
            </w:r>
            <w:r w:rsidRPr="00170D89">
              <w:rPr>
                <w:rStyle w:val="Hipervnculo"/>
                <w:noProof/>
              </w:rPr>
              <w:t>Tipo de letra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_Toc119879255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8" w:author="PABLO PALACIOS LÓPEZ" w:date="2022-11-20T23:2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170D89">
              <w:rPr>
                <w:rStyle w:val="Hipervnculo"/>
                <w:noProof/>
              </w:rPr>
              <w:fldChar w:fldCharType="end"/>
            </w:r>
          </w:ins>
        </w:p>
        <w:p w14:paraId="55DDA209" w14:textId="51697385" w:rsidR="00DA34BE" w:rsidRDefault="00DA34BE">
          <w:pPr>
            <w:pStyle w:val="TDC2"/>
            <w:rPr>
              <w:ins w:id="79" w:author="PABLO PALACIOS LÓPEZ" w:date="2022-11-20T23:27:00Z"/>
              <w:rFonts w:eastAsiaTheme="minorEastAsia"/>
              <w:noProof/>
              <w:lang w:eastAsia="es-ES"/>
            </w:rPr>
          </w:pPr>
          <w:ins w:id="80" w:author="PABLO PALACIOS LÓPEZ" w:date="2022-11-20T23:27:00Z">
            <w:r w:rsidRPr="00170D89">
              <w:rPr>
                <w:rStyle w:val="Hipervnculo"/>
                <w:noProof/>
              </w:rPr>
              <w:fldChar w:fldCharType="begin"/>
            </w:r>
            <w:r w:rsidRPr="00170D89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"_Toc119879256"</w:instrText>
            </w:r>
            <w:r w:rsidRPr="00170D89">
              <w:rPr>
                <w:rStyle w:val="Hipervnculo"/>
                <w:noProof/>
              </w:rPr>
              <w:instrText xml:space="preserve"> </w:instrText>
            </w:r>
            <w:r w:rsidRPr="00170D89">
              <w:rPr>
                <w:rStyle w:val="Hipervnculo"/>
                <w:noProof/>
              </w:rPr>
            </w:r>
            <w:r w:rsidRPr="00170D89">
              <w:rPr>
                <w:rStyle w:val="Hipervnculo"/>
                <w:noProof/>
              </w:rPr>
              <w:fldChar w:fldCharType="separate"/>
            </w:r>
            <w:r w:rsidRPr="00170D89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_Toc119879256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1" w:author="PABLO PALACIOS LÓPEZ" w:date="2022-11-20T23:2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170D89">
              <w:rPr>
                <w:rStyle w:val="Hipervnculo"/>
                <w:noProof/>
              </w:rPr>
              <w:fldChar w:fldCharType="end"/>
            </w:r>
          </w:ins>
        </w:p>
        <w:p w14:paraId="329E1F18" w14:textId="55204DD6" w:rsidR="00DA34BE" w:rsidRDefault="00DA34BE" w:rsidP="00DA34BE">
          <w:pPr>
            <w:pStyle w:val="TDC1"/>
            <w:rPr>
              <w:ins w:id="82" w:author="PABLO PALACIOS LÓPEZ" w:date="2022-11-20T23:27:00Z"/>
              <w:rFonts w:eastAsiaTheme="minorEastAsia"/>
              <w:noProof/>
              <w:lang w:eastAsia="es-ES"/>
            </w:rPr>
          </w:pPr>
          <w:ins w:id="83" w:author="PABLO PALACIOS LÓPEZ" w:date="2022-11-20T23:27:00Z">
            <w:r w:rsidRPr="00170D89">
              <w:rPr>
                <w:rStyle w:val="Hipervnculo"/>
                <w:noProof/>
              </w:rPr>
              <w:fldChar w:fldCharType="begin"/>
            </w:r>
            <w:r w:rsidRPr="00170D89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"_Toc119879257"</w:instrText>
            </w:r>
            <w:r w:rsidRPr="00170D89">
              <w:rPr>
                <w:rStyle w:val="Hipervnculo"/>
                <w:noProof/>
              </w:rPr>
              <w:instrText xml:space="preserve"> </w:instrText>
            </w:r>
            <w:r w:rsidRPr="00170D89">
              <w:rPr>
                <w:rStyle w:val="Hipervnculo"/>
                <w:noProof/>
              </w:rPr>
            </w:r>
            <w:r w:rsidRPr="00170D89">
              <w:rPr>
                <w:rStyle w:val="Hipervnculo"/>
                <w:noProof/>
              </w:rPr>
              <w:fldChar w:fldCharType="separate"/>
            </w:r>
            <w:r w:rsidRPr="00170D89">
              <w:rPr>
                <w:rStyle w:val="Hipervnculo"/>
                <w:noProof/>
              </w:rPr>
              <w:t>Creación de un wireframe.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_Toc119879257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4" w:author="PABLO PALACIOS LÓPEZ" w:date="2022-11-20T23:2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170D89">
              <w:rPr>
                <w:rStyle w:val="Hipervnculo"/>
                <w:noProof/>
              </w:rPr>
              <w:fldChar w:fldCharType="end"/>
            </w:r>
          </w:ins>
        </w:p>
        <w:p w14:paraId="771B9DCD" w14:textId="1CE2768E" w:rsidR="00DA34BE" w:rsidRDefault="00DA34BE">
          <w:pPr>
            <w:pStyle w:val="TDC2"/>
            <w:rPr>
              <w:ins w:id="85" w:author="PABLO PALACIOS LÓPEZ" w:date="2022-11-20T23:27:00Z"/>
              <w:rFonts w:eastAsiaTheme="minorEastAsia"/>
              <w:noProof/>
              <w:lang w:eastAsia="es-ES"/>
            </w:rPr>
          </w:pPr>
          <w:ins w:id="86" w:author="PABLO PALACIOS LÓPEZ" w:date="2022-11-20T23:27:00Z">
            <w:r w:rsidRPr="00170D89">
              <w:rPr>
                <w:rStyle w:val="Hipervnculo"/>
                <w:noProof/>
              </w:rPr>
              <w:fldChar w:fldCharType="begin"/>
            </w:r>
            <w:r w:rsidRPr="00170D89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"_Toc119879258"</w:instrText>
            </w:r>
            <w:r w:rsidRPr="00170D89">
              <w:rPr>
                <w:rStyle w:val="Hipervnculo"/>
                <w:noProof/>
              </w:rPr>
              <w:instrText xml:space="preserve"> </w:instrText>
            </w:r>
            <w:r w:rsidRPr="00170D89">
              <w:rPr>
                <w:rStyle w:val="Hipervnculo"/>
                <w:noProof/>
              </w:rPr>
            </w:r>
            <w:r w:rsidRPr="00170D89">
              <w:rPr>
                <w:rStyle w:val="Hipervnculo"/>
                <w:noProof/>
              </w:rPr>
              <w:fldChar w:fldCharType="separate"/>
            </w:r>
            <w:r w:rsidRPr="00170D89">
              <w:rPr>
                <w:rStyle w:val="Hipervnculo"/>
                <w:noProof/>
              </w:rPr>
              <w:t>Wireframe de iniciar sesión, registrarse y contacto.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_Toc119879258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7" w:author="PABLO PALACIOS LÓPEZ" w:date="2022-11-20T23:27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170D89">
              <w:rPr>
                <w:rStyle w:val="Hipervnculo"/>
                <w:noProof/>
              </w:rPr>
              <w:fldChar w:fldCharType="end"/>
            </w:r>
          </w:ins>
        </w:p>
        <w:p w14:paraId="7981C99D" w14:textId="054CDBD7" w:rsidR="00DA34BE" w:rsidRDefault="00DA34BE">
          <w:pPr>
            <w:pStyle w:val="TDC2"/>
            <w:rPr>
              <w:ins w:id="88" w:author="PABLO PALACIOS LÓPEZ" w:date="2022-11-20T23:27:00Z"/>
              <w:rFonts w:eastAsiaTheme="minorEastAsia"/>
              <w:noProof/>
              <w:lang w:eastAsia="es-ES"/>
            </w:rPr>
          </w:pPr>
          <w:ins w:id="89" w:author="PABLO PALACIOS LÓPEZ" w:date="2022-11-20T23:27:00Z">
            <w:r w:rsidRPr="00170D89">
              <w:rPr>
                <w:rStyle w:val="Hipervnculo"/>
                <w:noProof/>
              </w:rPr>
              <w:fldChar w:fldCharType="begin"/>
            </w:r>
            <w:r w:rsidRPr="00170D89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"_Toc119879259"</w:instrText>
            </w:r>
            <w:r w:rsidRPr="00170D89">
              <w:rPr>
                <w:rStyle w:val="Hipervnculo"/>
                <w:noProof/>
              </w:rPr>
              <w:instrText xml:space="preserve"> </w:instrText>
            </w:r>
            <w:r w:rsidRPr="00170D89">
              <w:rPr>
                <w:rStyle w:val="Hipervnculo"/>
                <w:noProof/>
              </w:rPr>
            </w:r>
            <w:r w:rsidRPr="00170D89">
              <w:rPr>
                <w:rStyle w:val="Hipervnculo"/>
                <w:noProof/>
              </w:rPr>
              <w:fldChar w:fldCharType="separate"/>
            </w:r>
            <w:r w:rsidRPr="00170D89">
              <w:rPr>
                <w:rStyle w:val="Hipervnculo"/>
                <w:noProof/>
              </w:rPr>
              <w:t>Wireframe de Wallpapers.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_Toc119879259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0" w:author="PABLO PALACIOS LÓPEZ" w:date="2022-11-20T23:2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170D89">
              <w:rPr>
                <w:rStyle w:val="Hipervnculo"/>
                <w:noProof/>
              </w:rPr>
              <w:fldChar w:fldCharType="end"/>
            </w:r>
          </w:ins>
        </w:p>
        <w:p w14:paraId="03208DE4" w14:textId="437C4AB3" w:rsidR="00DA34BE" w:rsidRDefault="00DA34BE">
          <w:pPr>
            <w:pStyle w:val="TDC2"/>
            <w:rPr>
              <w:ins w:id="91" w:author="PABLO PALACIOS LÓPEZ" w:date="2022-11-20T23:27:00Z"/>
              <w:rFonts w:eastAsiaTheme="minorEastAsia"/>
              <w:noProof/>
              <w:lang w:eastAsia="es-ES"/>
            </w:rPr>
          </w:pPr>
          <w:ins w:id="92" w:author="PABLO PALACIOS LÓPEZ" w:date="2022-11-20T23:27:00Z">
            <w:r w:rsidRPr="00170D89">
              <w:rPr>
                <w:rStyle w:val="Hipervnculo"/>
                <w:noProof/>
              </w:rPr>
              <w:fldChar w:fldCharType="begin"/>
            </w:r>
            <w:r w:rsidRPr="00170D89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"_Toc119879260"</w:instrText>
            </w:r>
            <w:r w:rsidRPr="00170D89">
              <w:rPr>
                <w:rStyle w:val="Hipervnculo"/>
                <w:noProof/>
              </w:rPr>
              <w:instrText xml:space="preserve"> </w:instrText>
            </w:r>
            <w:r w:rsidRPr="00170D89">
              <w:rPr>
                <w:rStyle w:val="Hipervnculo"/>
                <w:noProof/>
              </w:rPr>
            </w:r>
            <w:r w:rsidRPr="00170D89">
              <w:rPr>
                <w:rStyle w:val="Hipervnculo"/>
                <w:noProof/>
              </w:rPr>
              <w:fldChar w:fldCharType="separate"/>
            </w:r>
            <w:r w:rsidRPr="00170D89">
              <w:rPr>
                <w:rStyle w:val="Hipervnculo"/>
                <w:noProof/>
              </w:rPr>
              <w:t>Wireframe de disp</w:t>
            </w:r>
            <w:r w:rsidRPr="00170D89">
              <w:rPr>
                <w:rStyle w:val="Hipervnculo"/>
                <w:noProof/>
              </w:rPr>
              <w:t>o</w:t>
            </w:r>
            <w:r w:rsidRPr="00170D89">
              <w:rPr>
                <w:rStyle w:val="Hipervnculo"/>
                <w:noProof/>
              </w:rPr>
              <w:t>sitivo móvil.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_Toc119879260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3" w:author="PABLO PALACIOS LÓPEZ" w:date="2022-11-20T23:2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170D89">
              <w:rPr>
                <w:rStyle w:val="Hipervnculo"/>
                <w:noProof/>
              </w:rPr>
              <w:fldChar w:fldCharType="end"/>
            </w:r>
          </w:ins>
        </w:p>
        <w:p w14:paraId="12F00F11" w14:textId="74C4501B" w:rsidR="00DA34BE" w:rsidRDefault="00DA34BE" w:rsidP="00DA34BE">
          <w:pPr>
            <w:pStyle w:val="TDC1"/>
            <w:rPr>
              <w:ins w:id="94" w:author="PABLO PALACIOS LÓPEZ" w:date="2022-11-20T23:27:00Z"/>
              <w:rFonts w:eastAsiaTheme="minorEastAsia"/>
              <w:noProof/>
              <w:lang w:eastAsia="es-ES"/>
            </w:rPr>
          </w:pPr>
          <w:ins w:id="95" w:author="PABLO PALACIOS LÓPEZ" w:date="2022-11-20T23:27:00Z">
            <w:r w:rsidRPr="00170D89">
              <w:rPr>
                <w:rStyle w:val="Hipervnculo"/>
                <w:noProof/>
              </w:rPr>
              <w:fldChar w:fldCharType="begin"/>
            </w:r>
            <w:r w:rsidRPr="00170D89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"_Toc119879261"</w:instrText>
            </w:r>
            <w:r w:rsidRPr="00170D89">
              <w:rPr>
                <w:rStyle w:val="Hipervnculo"/>
                <w:noProof/>
              </w:rPr>
              <w:instrText xml:space="preserve"> </w:instrText>
            </w:r>
            <w:r w:rsidRPr="00170D89">
              <w:rPr>
                <w:rStyle w:val="Hipervnculo"/>
                <w:noProof/>
              </w:rPr>
            </w:r>
            <w:r w:rsidRPr="00170D89">
              <w:rPr>
                <w:rStyle w:val="Hipervnculo"/>
                <w:noProof/>
              </w:rPr>
              <w:fldChar w:fldCharType="separate"/>
            </w:r>
            <w:r w:rsidRPr="00170D89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_Toc119879261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6" w:author="PABLO PALACIOS LÓPEZ" w:date="2022-11-20T23:27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170D89">
              <w:rPr>
                <w:rStyle w:val="Hipervnculo"/>
                <w:noProof/>
              </w:rPr>
              <w:fldChar w:fldCharType="end"/>
            </w:r>
          </w:ins>
        </w:p>
        <w:p w14:paraId="461C2902" w14:textId="1E7EAB3D" w:rsidR="00F96B07" w:rsidDel="00F96B07" w:rsidRDefault="00F96B07">
          <w:pPr>
            <w:pStyle w:val="TDC1"/>
            <w:rPr>
              <w:del w:id="97" w:author="PABLO PALACIOS LÓPEZ" w:date="2022-10-18T12:03:00Z"/>
              <w:rFonts w:eastAsiaTheme="minorEastAsia"/>
              <w:noProof/>
              <w:lang w:eastAsia="es-ES"/>
            </w:rPr>
          </w:pPr>
          <w:del w:id="98" w:author="PABLO PALACIOS LÓPEZ" w:date="2022-10-18T12:03:00Z">
            <w:r w:rsidRPr="002E49E1" w:rsidDel="00F96B07">
              <w:rPr>
                <w:rStyle w:val="Hipervnculo"/>
                <w:noProof/>
              </w:rPr>
              <w:delText>1.</w:delText>
            </w:r>
            <w:r w:rsidDel="00F96B07">
              <w:rPr>
                <w:rFonts w:eastAsiaTheme="minorEastAsia"/>
                <w:noProof/>
                <w:lang w:eastAsia="es-ES"/>
              </w:rPr>
              <w:tab/>
            </w:r>
            <w:r w:rsidRPr="00F96B07" w:rsidDel="00F96B07">
              <w:rPr>
                <w:rStyle w:val="Hipervnculo"/>
                <w:noProof/>
              </w:rPr>
              <w:delText>Guía de estilos</w:delText>
            </w:r>
            <w:r w:rsidDel="00F96B07">
              <w:rPr>
                <w:noProof/>
                <w:webHidden/>
              </w:rPr>
              <w:tab/>
              <w:delText>3</w:delText>
            </w:r>
          </w:del>
        </w:p>
        <w:p w14:paraId="415E087E" w14:textId="1E4BD23D" w:rsidR="00F96B07" w:rsidDel="00F96B07" w:rsidRDefault="00F96B07">
          <w:pPr>
            <w:pStyle w:val="TDC2"/>
            <w:rPr>
              <w:del w:id="99" w:author="PABLO PALACIOS LÓPEZ" w:date="2022-10-18T12:03:00Z"/>
              <w:rFonts w:eastAsiaTheme="minorEastAsia"/>
              <w:noProof/>
              <w:lang w:eastAsia="es-ES"/>
            </w:rPr>
          </w:pPr>
          <w:del w:id="100" w:author="PABLO PALACIOS LÓPEZ" w:date="2022-10-18T12:03:00Z">
            <w:r w:rsidRPr="00F96B07" w:rsidDel="00F96B07">
              <w:rPr>
                <w:rStyle w:val="Hipervnculo"/>
                <w:noProof/>
              </w:rPr>
              <w:delText>Público objetivo</w:delText>
            </w:r>
            <w:r w:rsidDel="00F96B07">
              <w:rPr>
                <w:noProof/>
                <w:webHidden/>
              </w:rPr>
              <w:tab/>
              <w:delText>3</w:delText>
            </w:r>
          </w:del>
        </w:p>
        <w:p w14:paraId="4F78B0A6" w14:textId="3AB0F623" w:rsidR="00F96B07" w:rsidDel="00F96B07" w:rsidRDefault="00F96B07">
          <w:pPr>
            <w:pStyle w:val="TDC2"/>
            <w:rPr>
              <w:del w:id="101" w:author="PABLO PALACIOS LÓPEZ" w:date="2022-10-18T12:03:00Z"/>
              <w:rFonts w:eastAsiaTheme="minorEastAsia"/>
              <w:noProof/>
              <w:lang w:eastAsia="es-ES"/>
            </w:rPr>
          </w:pPr>
          <w:del w:id="102" w:author="PABLO PALACIOS LÓPEZ" w:date="2022-10-18T12:03:00Z">
            <w:r w:rsidRPr="00F96B07" w:rsidDel="00F96B07">
              <w:rPr>
                <w:rStyle w:val="Hipervnculo"/>
                <w:noProof/>
              </w:rPr>
              <w:delText>Tono</w:delText>
            </w:r>
            <w:r w:rsidDel="00F96B07">
              <w:rPr>
                <w:noProof/>
                <w:webHidden/>
              </w:rPr>
              <w:tab/>
              <w:delText>3</w:delText>
            </w:r>
          </w:del>
        </w:p>
        <w:p w14:paraId="641DB934" w14:textId="0E4A5AB0" w:rsidR="00F96B07" w:rsidDel="00F96B07" w:rsidRDefault="00F96B07">
          <w:pPr>
            <w:pStyle w:val="TDC2"/>
            <w:rPr>
              <w:del w:id="103" w:author="PABLO PALACIOS LÓPEZ" w:date="2022-10-18T12:03:00Z"/>
              <w:rFonts w:eastAsiaTheme="minorEastAsia"/>
              <w:noProof/>
              <w:lang w:eastAsia="es-ES"/>
            </w:rPr>
          </w:pPr>
          <w:del w:id="104" w:author="PABLO PALACIOS LÓPEZ" w:date="2022-10-18T12:03:00Z">
            <w:r w:rsidRPr="00F96B07" w:rsidDel="00F96B07">
              <w:rPr>
                <w:rStyle w:val="Hipervnculo"/>
                <w:noProof/>
              </w:rPr>
              <w:delText>Logo</w:delText>
            </w:r>
            <w:r w:rsidDel="00F96B07">
              <w:rPr>
                <w:noProof/>
                <w:webHidden/>
              </w:rPr>
              <w:tab/>
              <w:delText>3</w:delText>
            </w:r>
          </w:del>
        </w:p>
        <w:p w14:paraId="6356E51E" w14:textId="17D34135" w:rsidR="00F96B07" w:rsidDel="00F96B07" w:rsidRDefault="00F96B07">
          <w:pPr>
            <w:pStyle w:val="TDC2"/>
            <w:rPr>
              <w:del w:id="105" w:author="PABLO PALACIOS LÓPEZ" w:date="2022-10-18T12:03:00Z"/>
              <w:rFonts w:eastAsiaTheme="minorEastAsia"/>
              <w:noProof/>
              <w:lang w:eastAsia="es-ES"/>
            </w:rPr>
          </w:pPr>
          <w:del w:id="106" w:author="PABLO PALACIOS LÓPEZ" w:date="2022-10-18T12:03:00Z">
            <w:r w:rsidRPr="00F96B07" w:rsidDel="00F96B07">
              <w:rPr>
                <w:rStyle w:val="Hipervnculo"/>
                <w:noProof/>
              </w:rPr>
              <w:delText>Estructura básica</w:delText>
            </w:r>
            <w:r w:rsidDel="00F96B07">
              <w:rPr>
                <w:noProof/>
                <w:webHidden/>
              </w:rPr>
              <w:tab/>
              <w:delText>3</w:delText>
            </w:r>
          </w:del>
        </w:p>
        <w:p w14:paraId="17A098F3" w14:textId="5A5BEA57" w:rsidR="00F96B07" w:rsidDel="00F96B07" w:rsidRDefault="00F96B07">
          <w:pPr>
            <w:pStyle w:val="TDC2"/>
            <w:rPr>
              <w:del w:id="107" w:author="PABLO PALACIOS LÓPEZ" w:date="2022-10-18T12:03:00Z"/>
              <w:rFonts w:eastAsiaTheme="minorEastAsia"/>
              <w:noProof/>
              <w:lang w:eastAsia="es-ES"/>
            </w:rPr>
          </w:pPr>
          <w:del w:id="108" w:author="PABLO PALACIOS LÓPEZ" w:date="2022-10-18T12:03:00Z">
            <w:r w:rsidRPr="00F96B07" w:rsidDel="00F96B07">
              <w:rPr>
                <w:rStyle w:val="Hipervnculo"/>
                <w:noProof/>
              </w:rPr>
              <w:delText>Colores</w:delText>
            </w:r>
            <w:r w:rsidDel="00F96B07">
              <w:rPr>
                <w:noProof/>
                <w:webHidden/>
              </w:rPr>
              <w:tab/>
              <w:delText>3</w:delText>
            </w:r>
          </w:del>
        </w:p>
        <w:p w14:paraId="07186F15" w14:textId="62158D85" w:rsidR="00F96B07" w:rsidDel="00F96B07" w:rsidRDefault="00F96B07">
          <w:pPr>
            <w:pStyle w:val="TDC2"/>
            <w:rPr>
              <w:del w:id="109" w:author="PABLO PALACIOS LÓPEZ" w:date="2022-10-18T12:03:00Z"/>
              <w:rFonts w:eastAsiaTheme="minorEastAsia"/>
              <w:noProof/>
              <w:lang w:eastAsia="es-ES"/>
            </w:rPr>
          </w:pPr>
          <w:del w:id="110" w:author="PABLO PALACIOS LÓPEZ" w:date="2022-10-18T12:03:00Z">
            <w:r w:rsidRPr="00F96B07" w:rsidDel="00F96B07">
              <w:rPr>
                <w:rStyle w:val="Hipervnculo"/>
                <w:noProof/>
              </w:rPr>
              <w:delText>Tipo de letra</w:delText>
            </w:r>
            <w:r w:rsidDel="00F96B07">
              <w:rPr>
                <w:noProof/>
                <w:webHidden/>
              </w:rPr>
              <w:tab/>
              <w:delText>3</w:delText>
            </w:r>
          </w:del>
        </w:p>
        <w:p w14:paraId="4F6A3313" w14:textId="428F8326" w:rsidR="00F96B07" w:rsidDel="00F96B07" w:rsidRDefault="00F96B07">
          <w:pPr>
            <w:pStyle w:val="TDC2"/>
            <w:rPr>
              <w:del w:id="111" w:author="PABLO PALACIOS LÓPEZ" w:date="2022-10-18T12:03:00Z"/>
              <w:rFonts w:eastAsiaTheme="minorEastAsia"/>
              <w:noProof/>
              <w:lang w:eastAsia="es-ES"/>
            </w:rPr>
          </w:pPr>
          <w:del w:id="112" w:author="PABLO PALACIOS LÓPEZ" w:date="2022-10-18T12:03:00Z">
            <w:r w:rsidRPr="00F96B07" w:rsidDel="00F96B07">
              <w:rPr>
                <w:rStyle w:val="Hipervnculo"/>
                <w:noProof/>
              </w:rPr>
              <w:delText>Contenido</w:delText>
            </w:r>
            <w:r w:rsidDel="00F96B07">
              <w:rPr>
                <w:noProof/>
                <w:webHidden/>
              </w:rPr>
              <w:tab/>
              <w:delText>3</w:delText>
            </w:r>
          </w:del>
        </w:p>
        <w:p w14:paraId="38362D74" w14:textId="0723FC3B" w:rsidR="00F96B07" w:rsidDel="00F96B07" w:rsidRDefault="00F96B07">
          <w:pPr>
            <w:pStyle w:val="TDC1"/>
            <w:rPr>
              <w:del w:id="113" w:author="PABLO PALACIOS LÓPEZ" w:date="2022-10-18T12:03:00Z"/>
              <w:rFonts w:eastAsiaTheme="minorEastAsia"/>
              <w:noProof/>
              <w:lang w:eastAsia="es-ES"/>
            </w:rPr>
          </w:pPr>
          <w:del w:id="114" w:author="PABLO PALACIOS LÓPEZ" w:date="2022-10-18T12:03:00Z">
            <w:r w:rsidRPr="00F96B07" w:rsidDel="00F96B07">
              <w:rPr>
                <w:rStyle w:val="Hipervnculo"/>
                <w:noProof/>
              </w:rPr>
              <w:delText>Creación de un wireframe.</w:delText>
            </w:r>
            <w:r w:rsidDel="00F96B07">
              <w:rPr>
                <w:noProof/>
                <w:webHidden/>
              </w:rPr>
              <w:tab/>
              <w:delText>4</w:delText>
            </w:r>
          </w:del>
        </w:p>
        <w:p w14:paraId="73EE53BF" w14:textId="06666EE6" w:rsidR="00F96B07" w:rsidRDefault="00F96B07">
          <w:pPr>
            <w:rPr>
              <w:ins w:id="115" w:author="PABLO PALACIOS LÓPEZ" w:date="2022-10-18T12:03:00Z"/>
            </w:rPr>
          </w:pPr>
          <w:ins w:id="116" w:author="PABLO PALACIOS LÓPEZ" w:date="2022-10-18T12:03:00Z">
            <w:r>
              <w:rPr>
                <w:b/>
                <w:bCs/>
              </w:rPr>
              <w:fldChar w:fldCharType="end"/>
            </w:r>
          </w:ins>
        </w:p>
        <w:customXmlInsRangeStart w:id="117" w:author="PABLO PALACIOS LÓPEZ" w:date="2022-10-18T12:03:00Z"/>
      </w:sdtContent>
    </w:sdt>
    <w:customXmlInsRangeEnd w:id="117"/>
    <w:p w14:paraId="0EAA48B3" w14:textId="17AFB531" w:rsidR="00F96B07" w:rsidRDefault="00F96B07" w:rsidP="00274729">
      <w:pPr>
        <w:rPr>
          <w:ins w:id="118" w:author="PABLO PALACIOS LÓPEZ" w:date="2022-10-18T12:02:00Z"/>
        </w:rPr>
      </w:pPr>
    </w:p>
    <w:p w14:paraId="4AC6D711" w14:textId="18AB79FD" w:rsidR="00F96B07" w:rsidRDefault="00F96B07" w:rsidP="00274729">
      <w:pPr>
        <w:rPr>
          <w:ins w:id="119" w:author="PABLO PALACIOS LÓPEZ" w:date="2022-10-18T12:02:00Z"/>
        </w:rPr>
      </w:pPr>
    </w:p>
    <w:p w14:paraId="0573A07A" w14:textId="44CD622B" w:rsidR="00F96B07" w:rsidRDefault="00F96B07" w:rsidP="00274729">
      <w:pPr>
        <w:rPr>
          <w:ins w:id="120" w:author="PABLO PALACIOS LÓPEZ" w:date="2022-10-18T12:02:00Z"/>
        </w:rPr>
      </w:pPr>
    </w:p>
    <w:p w14:paraId="163BD9C6" w14:textId="258320DF" w:rsidR="00F96B07" w:rsidRDefault="00F96B07" w:rsidP="00274729">
      <w:pPr>
        <w:rPr>
          <w:ins w:id="121" w:author="PABLO PALACIOS LÓPEZ" w:date="2022-10-18T12:02:00Z"/>
        </w:rPr>
      </w:pPr>
    </w:p>
    <w:p w14:paraId="3290C0E3" w14:textId="4E8BDD22" w:rsidR="00F96B07" w:rsidRDefault="00F96B07" w:rsidP="00274729">
      <w:pPr>
        <w:rPr>
          <w:ins w:id="122" w:author="PABLO PALACIOS LÓPEZ" w:date="2022-10-18T12:02:00Z"/>
        </w:rPr>
      </w:pPr>
    </w:p>
    <w:p w14:paraId="66AF484D" w14:textId="450B4A8E" w:rsidR="00F96B07" w:rsidRDefault="00F96B07" w:rsidP="00274729">
      <w:pPr>
        <w:rPr>
          <w:ins w:id="123" w:author="PABLO PALACIOS LÓPEZ" w:date="2022-10-18T12:02:00Z"/>
        </w:rPr>
      </w:pPr>
    </w:p>
    <w:p w14:paraId="5D37F929" w14:textId="03EE2C3D" w:rsidR="00F96B07" w:rsidRDefault="00F96B07" w:rsidP="00274729">
      <w:pPr>
        <w:rPr>
          <w:ins w:id="124" w:author="PABLO PALACIOS LÓPEZ" w:date="2022-10-18T12:02:00Z"/>
        </w:rPr>
      </w:pPr>
    </w:p>
    <w:p w14:paraId="6323D9C7" w14:textId="7AAA782D" w:rsidR="00F96B07" w:rsidRDefault="00F96B07" w:rsidP="00274729">
      <w:pPr>
        <w:rPr>
          <w:ins w:id="125" w:author="PABLO PALACIOS LÓPEZ" w:date="2022-10-18T12:02:00Z"/>
        </w:rPr>
      </w:pPr>
    </w:p>
    <w:p w14:paraId="78D1593F" w14:textId="01F2AC01" w:rsidR="00F96B07" w:rsidRDefault="00F96B07" w:rsidP="00274729">
      <w:pPr>
        <w:rPr>
          <w:ins w:id="126" w:author="PABLO PALACIOS LÓPEZ" w:date="2022-10-18T12:02:00Z"/>
        </w:rPr>
      </w:pPr>
    </w:p>
    <w:p w14:paraId="55BD6679" w14:textId="101F5C94" w:rsidR="00F96B07" w:rsidRDefault="00F96B07" w:rsidP="00274729">
      <w:pPr>
        <w:rPr>
          <w:ins w:id="127" w:author="PABLO PALACIOS LÓPEZ" w:date="2022-10-18T12:02:00Z"/>
        </w:rPr>
      </w:pPr>
    </w:p>
    <w:p w14:paraId="1E2F5410" w14:textId="04EAE481" w:rsidR="00F96B07" w:rsidRDefault="00F96B07" w:rsidP="00274729">
      <w:pPr>
        <w:rPr>
          <w:ins w:id="128" w:author="PABLO PALACIOS LÓPEZ" w:date="2022-10-18T12:02:00Z"/>
        </w:rPr>
      </w:pPr>
    </w:p>
    <w:p w14:paraId="424CCFC0" w14:textId="45635186" w:rsidR="00F96B07" w:rsidRDefault="00F96B07" w:rsidP="00274729">
      <w:pPr>
        <w:rPr>
          <w:ins w:id="129" w:author="PABLO PALACIOS LÓPEZ" w:date="2022-10-18T12:02:00Z"/>
        </w:rPr>
      </w:pPr>
    </w:p>
    <w:p w14:paraId="0E3B5DD8" w14:textId="03D09DFB" w:rsidR="00F96B07" w:rsidRDefault="00F96B07" w:rsidP="00274729">
      <w:pPr>
        <w:rPr>
          <w:ins w:id="130" w:author="PABLO PALACIOS LÓPEZ" w:date="2022-10-18T12:02:00Z"/>
        </w:rPr>
      </w:pPr>
    </w:p>
    <w:p w14:paraId="75496798" w14:textId="5E6A09F4" w:rsidR="00F96B07" w:rsidRDefault="00F96B07" w:rsidP="00274729">
      <w:pPr>
        <w:rPr>
          <w:ins w:id="131" w:author="PABLO PALACIOS LÓPEZ" w:date="2022-10-18T12:02:00Z"/>
        </w:rPr>
      </w:pPr>
    </w:p>
    <w:p w14:paraId="250CB58D" w14:textId="33600E85" w:rsidR="00F96B07" w:rsidRDefault="00F96B07" w:rsidP="00274729">
      <w:pPr>
        <w:rPr>
          <w:ins w:id="132" w:author="PABLO PALACIOS LÓPEZ" w:date="2022-10-18T12:02:00Z"/>
        </w:rPr>
      </w:pPr>
    </w:p>
    <w:p w14:paraId="0719E5BA" w14:textId="2CD8B780" w:rsidR="00F96B07" w:rsidRDefault="00F96B07" w:rsidP="00274729">
      <w:pPr>
        <w:rPr>
          <w:ins w:id="133" w:author="PABLO PALACIOS LÓPEZ" w:date="2022-10-18T12:02:00Z"/>
        </w:rPr>
      </w:pPr>
    </w:p>
    <w:p w14:paraId="1104654C" w14:textId="63E05679" w:rsidR="00F96B07" w:rsidRDefault="00F96B07" w:rsidP="00274729">
      <w:pPr>
        <w:rPr>
          <w:ins w:id="134" w:author="PABLO PALACIOS LÓPEZ" w:date="2022-10-18T12:02:00Z"/>
        </w:rPr>
      </w:pPr>
    </w:p>
    <w:p w14:paraId="46DE0130" w14:textId="77777777" w:rsidR="00F96B07" w:rsidRDefault="00F96B07" w:rsidP="00274729">
      <w:pPr>
        <w:rPr>
          <w:ins w:id="135" w:author="PABLO PALACIOS LÓPEZ" w:date="2022-10-12T18:01:00Z"/>
        </w:rPr>
      </w:pPr>
    </w:p>
    <w:p w14:paraId="2B8361BC" w14:textId="73625DE2" w:rsidR="00B5207F" w:rsidRPr="00560851" w:rsidRDefault="002F5C52">
      <w:pPr>
        <w:pStyle w:val="Ttulo1"/>
        <w:numPr>
          <w:ilvl w:val="0"/>
          <w:numId w:val="1"/>
        </w:numPr>
        <w:rPr>
          <w:ins w:id="136" w:author="PABLO PALACIOS LÓPEZ" w:date="2022-10-17T11:02:00Z"/>
          <w:sz w:val="36"/>
          <w:szCs w:val="36"/>
        </w:rPr>
        <w:pPrChange w:id="137" w:author="PABLO PALACIOS LÓPEZ" w:date="2022-10-17T12:06:00Z">
          <w:pPr>
            <w:pStyle w:val="Ttulo1"/>
          </w:pPr>
        </w:pPrChange>
      </w:pPr>
      <w:bookmarkStart w:id="138" w:name="_Toc119879249"/>
      <w:ins w:id="139" w:author="PABLO PALACIOS LÓPEZ" w:date="2022-10-17T10:54:00Z">
        <w:r w:rsidRPr="00133BD1">
          <w:rPr>
            <w:sz w:val="36"/>
            <w:szCs w:val="36"/>
            <w:rPrChange w:id="140" w:author="PABLO PALACIOS LÓPEZ" w:date="2022-10-17T11:02:00Z">
              <w:rPr/>
            </w:rPrChange>
          </w:rPr>
          <w:lastRenderedPageBreak/>
          <w:t>Guía de es</w:t>
        </w:r>
      </w:ins>
      <w:ins w:id="141" w:author="PABLO PALACIOS LÓPEZ" w:date="2022-10-17T10:55:00Z">
        <w:r w:rsidRPr="00133BD1">
          <w:rPr>
            <w:sz w:val="36"/>
            <w:szCs w:val="36"/>
            <w:rPrChange w:id="142" w:author="PABLO PALACIOS LÓPEZ" w:date="2022-10-17T11:02:00Z">
              <w:rPr/>
            </w:rPrChange>
          </w:rPr>
          <w:t>tilos</w:t>
        </w:r>
      </w:ins>
      <w:bookmarkEnd w:id="138"/>
    </w:p>
    <w:p w14:paraId="12362C4D" w14:textId="5B99ABC1" w:rsidR="00133BD1" w:rsidRDefault="00133BD1">
      <w:pPr>
        <w:pStyle w:val="Ttulo2"/>
        <w:jc w:val="both"/>
        <w:rPr>
          <w:ins w:id="143" w:author="PABLO PALACIOS LÓPEZ" w:date="2022-10-17T11:05:00Z"/>
        </w:rPr>
        <w:pPrChange w:id="144" w:author="PABLO PALACIOS LÓPEZ" w:date="2022-10-22T20:16:00Z">
          <w:pPr>
            <w:pStyle w:val="Ttulo2"/>
            <w:ind w:left="360"/>
          </w:pPr>
        </w:pPrChange>
      </w:pPr>
      <w:bookmarkStart w:id="145" w:name="_Toc119879250"/>
      <w:ins w:id="146" w:author="PABLO PALACIOS LÓPEZ" w:date="2022-10-17T11:03:00Z">
        <w:r>
          <w:t>Público objetivo</w:t>
        </w:r>
      </w:ins>
      <w:bookmarkEnd w:id="145"/>
    </w:p>
    <w:p w14:paraId="070F5981" w14:textId="3975A06E" w:rsidR="007814DF" w:rsidRDefault="00133BD1">
      <w:pPr>
        <w:jc w:val="both"/>
        <w:rPr>
          <w:ins w:id="147" w:author="PABLO PALACIOS LÓPEZ" w:date="2022-10-17T12:31:00Z"/>
          <w:sz w:val="24"/>
          <w:szCs w:val="24"/>
        </w:rPr>
        <w:pPrChange w:id="148" w:author="PABLO PALACIOS LÓPEZ" w:date="2022-10-22T20:16:00Z">
          <w:pPr/>
        </w:pPrChange>
      </w:pPr>
      <w:ins w:id="149" w:author="PABLO PALACIOS LÓPEZ" w:date="2022-10-17T11:05:00Z">
        <w:r>
          <w:rPr>
            <w:sz w:val="24"/>
            <w:szCs w:val="24"/>
          </w:rPr>
          <w:t xml:space="preserve">El contenido de la página web </w:t>
        </w:r>
      </w:ins>
      <w:ins w:id="150" w:author="PABLO PALACIOS LÓPEZ" w:date="2022-10-17T11:07:00Z">
        <w:r>
          <w:rPr>
            <w:sz w:val="24"/>
            <w:szCs w:val="24"/>
          </w:rPr>
          <w:t>irá dirigido hacía</w:t>
        </w:r>
      </w:ins>
      <w:ins w:id="151" w:author="PABLO PALACIOS LÓPEZ" w:date="2022-10-17T11:08:00Z">
        <w:r>
          <w:rPr>
            <w:sz w:val="24"/>
            <w:szCs w:val="24"/>
          </w:rPr>
          <w:t xml:space="preserve"> </w:t>
        </w:r>
      </w:ins>
      <w:ins w:id="152" w:author="PABLO PALACIOS LÓPEZ" w:date="2022-10-17T11:09:00Z">
        <w:r>
          <w:rPr>
            <w:sz w:val="24"/>
            <w:szCs w:val="24"/>
          </w:rPr>
          <w:t>adolescentes o personas que se encuentren en la secundaria cuyo objetivo sea buscar información</w:t>
        </w:r>
      </w:ins>
      <w:ins w:id="153" w:author="PABLO PALACIOS LÓPEZ" w:date="2022-10-17T12:04:00Z">
        <w:r w:rsidR="00B5207F">
          <w:rPr>
            <w:sz w:val="24"/>
            <w:szCs w:val="24"/>
          </w:rPr>
          <w:t xml:space="preserve"> y aprender</w:t>
        </w:r>
      </w:ins>
      <w:ins w:id="154" w:author="PABLO PALACIOS LÓPEZ" w:date="2022-10-17T11:09:00Z">
        <w:r>
          <w:rPr>
            <w:sz w:val="24"/>
            <w:szCs w:val="24"/>
          </w:rPr>
          <w:t xml:space="preserve"> </w:t>
        </w:r>
      </w:ins>
      <w:ins w:id="155" w:author="PABLO PALACIOS LÓPEZ" w:date="2022-10-17T11:10:00Z">
        <w:r>
          <w:rPr>
            <w:sz w:val="24"/>
            <w:szCs w:val="24"/>
          </w:rPr>
          <w:t>sobre la geología de los volcanes.</w:t>
        </w:r>
      </w:ins>
    </w:p>
    <w:p w14:paraId="709881B6" w14:textId="77777777" w:rsidR="007814DF" w:rsidRDefault="007814DF">
      <w:pPr>
        <w:jc w:val="both"/>
        <w:rPr>
          <w:ins w:id="156" w:author="PABLO PALACIOS LÓPEZ" w:date="2022-10-17T12:03:00Z"/>
          <w:sz w:val="24"/>
          <w:szCs w:val="24"/>
        </w:rPr>
        <w:pPrChange w:id="157" w:author="PABLO PALACIOS LÓPEZ" w:date="2022-10-22T20:16:00Z">
          <w:pPr/>
        </w:pPrChange>
      </w:pPr>
    </w:p>
    <w:p w14:paraId="540FE7CD" w14:textId="3608C718" w:rsidR="00226BCB" w:rsidRDefault="00226BCB">
      <w:pPr>
        <w:pStyle w:val="Ttulo2"/>
        <w:jc w:val="both"/>
        <w:rPr>
          <w:ins w:id="158" w:author="PABLO PALACIOS LÓPEZ" w:date="2022-10-17T11:11:00Z"/>
        </w:rPr>
        <w:pPrChange w:id="159" w:author="PABLO PALACIOS LÓPEZ" w:date="2022-10-22T20:16:00Z">
          <w:pPr/>
        </w:pPrChange>
      </w:pPr>
      <w:bookmarkStart w:id="160" w:name="_Toc119879251"/>
      <w:ins w:id="161" w:author="PABLO PALACIOS LÓPEZ" w:date="2022-10-17T12:03:00Z">
        <w:r>
          <w:t>Tono</w:t>
        </w:r>
      </w:ins>
      <w:bookmarkEnd w:id="160"/>
    </w:p>
    <w:p w14:paraId="06E9A80F" w14:textId="6E4D89D4" w:rsidR="00133BD1" w:rsidRDefault="00B5207F">
      <w:pPr>
        <w:jc w:val="both"/>
        <w:rPr>
          <w:ins w:id="162" w:author="PABLO PALACIOS LÓPEZ" w:date="2022-10-17T12:31:00Z"/>
          <w:sz w:val="24"/>
          <w:szCs w:val="24"/>
        </w:rPr>
        <w:pPrChange w:id="163" w:author="PABLO PALACIOS LÓPEZ" w:date="2022-10-22T20:16:00Z">
          <w:pPr/>
        </w:pPrChange>
      </w:pPr>
      <w:ins w:id="164" w:author="PABLO PALACIOS LÓPEZ" w:date="2022-10-17T12:04:00Z">
        <w:r>
          <w:rPr>
            <w:sz w:val="24"/>
            <w:szCs w:val="24"/>
          </w:rPr>
          <w:t>U</w:t>
        </w:r>
      </w:ins>
      <w:ins w:id="165" w:author="PABLO PALACIOS LÓPEZ" w:date="2022-10-17T11:12:00Z">
        <w:r w:rsidR="00133BD1">
          <w:rPr>
            <w:sz w:val="24"/>
            <w:szCs w:val="24"/>
          </w:rPr>
          <w:t>tiliz</w:t>
        </w:r>
      </w:ins>
      <w:ins w:id="166" w:author="PABLO PALACIOS LÓPEZ" w:date="2022-11-07T00:41:00Z">
        <w:r w:rsidR="00FC7271">
          <w:rPr>
            <w:sz w:val="24"/>
            <w:szCs w:val="24"/>
          </w:rPr>
          <w:t>o</w:t>
        </w:r>
      </w:ins>
      <w:ins w:id="167" w:author="PABLO PALACIOS LÓPEZ" w:date="2022-10-17T11:12:00Z">
        <w:r w:rsidR="00133BD1">
          <w:rPr>
            <w:sz w:val="24"/>
            <w:szCs w:val="24"/>
          </w:rPr>
          <w:t xml:space="preserve"> un vocabulario menos técnico y </w:t>
        </w:r>
      </w:ins>
      <w:ins w:id="168" w:author="PABLO PALACIOS LÓPEZ" w:date="2022-11-07T00:41:00Z">
        <w:r w:rsidR="00FC7271">
          <w:rPr>
            <w:sz w:val="24"/>
            <w:szCs w:val="24"/>
          </w:rPr>
          <w:t xml:space="preserve">que </w:t>
        </w:r>
      </w:ins>
      <w:ins w:id="169" w:author="PABLO PALACIOS LÓPEZ" w:date="2022-10-17T11:12:00Z">
        <w:r w:rsidR="00133BD1">
          <w:rPr>
            <w:sz w:val="24"/>
            <w:szCs w:val="24"/>
          </w:rPr>
          <w:t xml:space="preserve">sea más </w:t>
        </w:r>
        <w:r w:rsidR="005505D1">
          <w:rPr>
            <w:sz w:val="24"/>
            <w:szCs w:val="24"/>
          </w:rPr>
          <w:t>entendible para cualquier tipo de público, con la finalidad de que los alumnos aprendan</w:t>
        </w:r>
      </w:ins>
      <w:ins w:id="170" w:author="PABLO PALACIOS LÓPEZ" w:date="2022-10-17T11:59:00Z">
        <w:r w:rsidR="00226BCB">
          <w:rPr>
            <w:sz w:val="24"/>
            <w:szCs w:val="24"/>
          </w:rPr>
          <w:t xml:space="preserve"> y entiendan </w:t>
        </w:r>
      </w:ins>
      <w:ins w:id="171" w:author="PABLO PALACIOS LÓPEZ" w:date="2022-10-22T19:45:00Z">
        <w:r w:rsidR="00931CEA">
          <w:rPr>
            <w:sz w:val="24"/>
            <w:szCs w:val="24"/>
          </w:rPr>
          <w:t>cómo</w:t>
        </w:r>
      </w:ins>
      <w:ins w:id="172" w:author="PABLO PALACIOS LÓPEZ" w:date="2022-10-17T11:59:00Z">
        <w:r w:rsidR="00226BCB">
          <w:rPr>
            <w:sz w:val="24"/>
            <w:szCs w:val="24"/>
          </w:rPr>
          <w:t xml:space="preserve"> funciona</w:t>
        </w:r>
      </w:ins>
      <w:ins w:id="173" w:author="PABLO PALACIOS LÓPEZ" w:date="2022-10-17T12:00:00Z">
        <w:r w:rsidR="00226BCB">
          <w:rPr>
            <w:sz w:val="24"/>
            <w:szCs w:val="24"/>
          </w:rPr>
          <w:t>n</w:t>
        </w:r>
      </w:ins>
      <w:ins w:id="174" w:author="PABLO PALACIOS LÓPEZ" w:date="2022-10-17T11:59:00Z">
        <w:r w:rsidR="00226BCB">
          <w:rPr>
            <w:sz w:val="24"/>
            <w:szCs w:val="24"/>
          </w:rPr>
          <w:t xml:space="preserve"> este tipo de </w:t>
        </w:r>
      </w:ins>
      <w:ins w:id="175" w:author="PABLO PALACIOS LÓPEZ" w:date="2022-10-17T12:01:00Z">
        <w:r w:rsidR="00226BCB">
          <w:rPr>
            <w:sz w:val="24"/>
            <w:szCs w:val="24"/>
          </w:rPr>
          <w:t>estructuras geológicas.</w:t>
        </w:r>
      </w:ins>
    </w:p>
    <w:p w14:paraId="17DD85DE" w14:textId="77777777" w:rsidR="007814DF" w:rsidRDefault="007814DF">
      <w:pPr>
        <w:jc w:val="both"/>
        <w:rPr>
          <w:ins w:id="176" w:author="PABLO PALACIOS LÓPEZ" w:date="2022-10-17T12:04:00Z"/>
          <w:sz w:val="24"/>
          <w:szCs w:val="24"/>
        </w:rPr>
        <w:pPrChange w:id="177" w:author="PABLO PALACIOS LÓPEZ" w:date="2022-10-22T20:16:00Z">
          <w:pPr/>
        </w:pPrChange>
      </w:pPr>
    </w:p>
    <w:p w14:paraId="26D3A51B" w14:textId="4FCEC1A2" w:rsidR="00B5207F" w:rsidRDefault="00B5207F">
      <w:pPr>
        <w:pStyle w:val="Ttulo2"/>
        <w:jc w:val="both"/>
        <w:rPr>
          <w:ins w:id="178" w:author="PABLO PALACIOS LÓPEZ" w:date="2022-10-17T12:06:00Z"/>
        </w:rPr>
        <w:pPrChange w:id="179" w:author="PABLO PALACIOS LÓPEZ" w:date="2022-10-22T20:16:00Z">
          <w:pPr>
            <w:pStyle w:val="Ttulo2"/>
          </w:pPr>
        </w:pPrChange>
      </w:pPr>
      <w:bookmarkStart w:id="180" w:name="_Toc119879252"/>
      <w:ins w:id="181" w:author="PABLO PALACIOS LÓPEZ" w:date="2022-10-17T12:06:00Z">
        <w:r>
          <w:t>Logo</w:t>
        </w:r>
        <w:bookmarkEnd w:id="180"/>
      </w:ins>
    </w:p>
    <w:p w14:paraId="3598D1A8" w14:textId="29C5422B" w:rsidR="00B5207F" w:rsidRDefault="00B5207F">
      <w:pPr>
        <w:jc w:val="both"/>
        <w:rPr>
          <w:ins w:id="182" w:author="PABLO PALACIOS LÓPEZ" w:date="2022-10-17T12:31:00Z"/>
        </w:rPr>
        <w:pPrChange w:id="183" w:author="PABLO PALACIOS LÓPEZ" w:date="2022-10-22T20:16:00Z">
          <w:pPr/>
        </w:pPrChange>
      </w:pPr>
      <w:ins w:id="184" w:author="PABLO PALACIOS LÓPEZ" w:date="2022-10-17T12:08:00Z">
        <w:r>
          <w:t xml:space="preserve">El logo de la página web </w:t>
        </w:r>
      </w:ins>
      <w:ins w:id="185" w:author="PABLO PALACIOS LÓPEZ" w:date="2022-10-17T12:09:00Z">
        <w:r>
          <w:t>será</w:t>
        </w:r>
      </w:ins>
      <w:ins w:id="186" w:author="PABLO PALACIOS LÓPEZ" w:date="2022-11-04T20:53:00Z">
        <w:r w:rsidR="00D62D49">
          <w:t xml:space="preserve"> “</w:t>
        </w:r>
        <w:r w:rsidR="00D62D49" w:rsidRPr="00794CCC">
          <w:rPr>
            <w:b/>
            <w:bCs/>
          </w:rPr>
          <w:t>I</w:t>
        </w:r>
        <w:r w:rsidR="00D62D49">
          <w:rPr>
            <w:b/>
            <w:bCs/>
          </w:rPr>
          <w:t>AMV</w:t>
        </w:r>
      </w:ins>
      <w:ins w:id="187" w:author="PABLO PALACIOS LÓPEZ" w:date="2022-11-06T23:49:00Z">
        <w:r w:rsidR="003C3256">
          <w:rPr>
            <w:b/>
            <w:bCs/>
          </w:rPr>
          <w:t>O</w:t>
        </w:r>
      </w:ins>
      <w:ins w:id="188" w:author="PABLO PALACIOS LÓPEZ" w:date="2022-11-04T20:53:00Z">
        <w:r w:rsidR="00D62D49">
          <w:rPr>
            <w:b/>
            <w:bCs/>
          </w:rPr>
          <w:t>LCANO</w:t>
        </w:r>
        <w:r w:rsidR="00D62D49">
          <w:t>” y en la letra “A” pondr</w:t>
        </w:r>
      </w:ins>
      <w:ins w:id="189" w:author="PABLO PALACIOS LÓPEZ" w:date="2022-11-07T00:41:00Z">
        <w:r w:rsidR="001C0D0D">
          <w:t>é</w:t>
        </w:r>
      </w:ins>
      <w:ins w:id="190" w:author="PABLO PALACIOS LÓPEZ" w:date="2022-11-04T20:53:00Z">
        <w:r w:rsidR="00D62D49">
          <w:t xml:space="preserve"> un volcán simulando dicha letra.</w:t>
        </w:r>
      </w:ins>
    </w:p>
    <w:p w14:paraId="0402EE02" w14:textId="77777777" w:rsidR="007814DF" w:rsidRDefault="007814DF">
      <w:pPr>
        <w:jc w:val="both"/>
        <w:rPr>
          <w:ins w:id="191" w:author="PABLO PALACIOS LÓPEZ" w:date="2022-10-17T12:10:00Z"/>
        </w:rPr>
        <w:pPrChange w:id="192" w:author="PABLO PALACIOS LÓPEZ" w:date="2022-10-22T20:16:00Z">
          <w:pPr/>
        </w:pPrChange>
      </w:pPr>
    </w:p>
    <w:p w14:paraId="064D14D4" w14:textId="54077448" w:rsidR="00B5207F" w:rsidRDefault="00B5207F">
      <w:pPr>
        <w:pStyle w:val="Ttulo2"/>
        <w:jc w:val="both"/>
        <w:rPr>
          <w:ins w:id="193" w:author="PABLO PALACIOS LÓPEZ" w:date="2022-10-17T12:10:00Z"/>
        </w:rPr>
        <w:pPrChange w:id="194" w:author="PABLO PALACIOS LÓPEZ" w:date="2022-10-22T20:16:00Z">
          <w:pPr>
            <w:pStyle w:val="Ttulo2"/>
          </w:pPr>
        </w:pPrChange>
      </w:pPr>
      <w:bookmarkStart w:id="195" w:name="_Toc119879253"/>
      <w:ins w:id="196" w:author="PABLO PALACIOS LÓPEZ" w:date="2022-10-17T12:10:00Z">
        <w:r>
          <w:t>Estructura básica</w:t>
        </w:r>
        <w:bookmarkEnd w:id="195"/>
      </w:ins>
    </w:p>
    <w:p w14:paraId="1FCDF339" w14:textId="525F80E4" w:rsidR="007814DF" w:rsidRDefault="001C0D0D">
      <w:pPr>
        <w:jc w:val="both"/>
        <w:rPr>
          <w:ins w:id="197" w:author="PABLO PALACIOS LÓPEZ" w:date="2022-11-06T23:50:00Z"/>
        </w:rPr>
      </w:pPr>
      <w:ins w:id="198" w:author="PABLO PALACIOS LÓPEZ" w:date="2022-11-07T00:41:00Z">
        <w:r>
          <w:t>La</w:t>
        </w:r>
      </w:ins>
      <w:ins w:id="199" w:author="PABLO PALACIOS LÓPEZ" w:date="2022-10-17T12:15:00Z">
        <w:r w:rsidR="00FB0D80">
          <w:t xml:space="preserve"> página web estará constituida por una barra</w:t>
        </w:r>
      </w:ins>
      <w:ins w:id="200" w:author="PABLO PALACIOS LÓPEZ" w:date="2022-10-17T12:16:00Z">
        <w:r w:rsidR="00FB0D80">
          <w:t xml:space="preserve"> de menú</w:t>
        </w:r>
      </w:ins>
      <w:ins w:id="201" w:author="PABLO PALACIOS LÓPEZ" w:date="2022-10-17T12:15:00Z">
        <w:r w:rsidR="00FB0D80">
          <w:t xml:space="preserve"> </w:t>
        </w:r>
      </w:ins>
      <w:ins w:id="202" w:author="PABLO PALACIOS LÓPEZ" w:date="2022-10-19T17:33:00Z">
        <w:r w:rsidR="008B3E88">
          <w:t>vertical</w:t>
        </w:r>
      </w:ins>
      <w:ins w:id="203" w:author="PABLO PALACIOS LÓPEZ" w:date="2022-10-17T12:16:00Z">
        <w:r w:rsidR="00FB0D80">
          <w:t xml:space="preserve"> donde podremos buscar la información más rápidamente. Cada página estará constituida por una parte de texto explicativa y una</w:t>
        </w:r>
      </w:ins>
      <w:ins w:id="204" w:author="PABLO PALACIOS LÓPEZ" w:date="2022-10-22T19:45:00Z">
        <w:r w:rsidR="00931CEA">
          <w:t xml:space="preserve"> o dos</w:t>
        </w:r>
      </w:ins>
      <w:ins w:id="205" w:author="PABLO PALACIOS LÓPEZ" w:date="2022-10-17T12:16:00Z">
        <w:r w:rsidR="00FB0D80">
          <w:t xml:space="preserve"> </w:t>
        </w:r>
      </w:ins>
      <w:ins w:id="206" w:author="PABLO PALACIOS LÓPEZ" w:date="2022-10-22T19:45:00Z">
        <w:r w:rsidR="00931CEA">
          <w:t>imágenes</w:t>
        </w:r>
      </w:ins>
      <w:ins w:id="207" w:author="PABLO PALACIOS LÓPEZ" w:date="2022-10-17T12:16:00Z">
        <w:r w:rsidR="00FB0D80">
          <w:t xml:space="preserve"> ilustrativa</w:t>
        </w:r>
      </w:ins>
      <w:ins w:id="208" w:author="PABLO PALACIOS LÓPEZ" w:date="2022-10-22T19:45:00Z">
        <w:r w:rsidR="00931CEA">
          <w:t>s</w:t>
        </w:r>
      </w:ins>
      <w:ins w:id="209" w:author="PABLO PALACIOS LÓPEZ" w:date="2022-10-17T12:17:00Z">
        <w:r w:rsidR="00FB0D80">
          <w:t xml:space="preserve"> para cada parte del texto</w:t>
        </w:r>
      </w:ins>
      <w:ins w:id="210" w:author="PABLO PALACIOS LÓPEZ" w:date="2022-10-17T12:18:00Z">
        <w:r w:rsidR="00FB0D80">
          <w:t xml:space="preserve">, donde cada imagen tendrá un título </w:t>
        </w:r>
      </w:ins>
      <w:ins w:id="211" w:author="PABLO PALACIOS LÓPEZ" w:date="2022-10-17T12:19:00Z">
        <w:r w:rsidR="00FB0D80">
          <w:t>individual.</w:t>
        </w:r>
      </w:ins>
    </w:p>
    <w:p w14:paraId="37DB17F9" w14:textId="0D09CC85" w:rsidR="006B24A4" w:rsidRDefault="006B24A4">
      <w:pPr>
        <w:jc w:val="both"/>
        <w:rPr>
          <w:ins w:id="212" w:author="PABLO PALACIOS LÓPEZ" w:date="2022-11-06T23:51:00Z"/>
        </w:rPr>
      </w:pPr>
      <w:ins w:id="213" w:author="PABLO PALACIOS LÓPEZ" w:date="2022-11-06T23:50:00Z">
        <w:r>
          <w:t xml:space="preserve">En esta entrega he realizado un menú horizontal responsive, de tal forma que cuando se minimice la pantalla, </w:t>
        </w:r>
      </w:ins>
      <w:ins w:id="214" w:author="PABLO PALACIOS LÓPEZ" w:date="2022-11-07T00:11:00Z">
        <w:r w:rsidR="00285F96">
          <w:t>se despleg</w:t>
        </w:r>
      </w:ins>
      <w:ins w:id="215" w:author="PABLO PALACIOS LÓPEZ" w:date="2022-11-07T00:12:00Z">
        <w:r w:rsidR="00285F96">
          <w:t xml:space="preserve">ará un menú para que </w:t>
        </w:r>
      </w:ins>
      <w:ins w:id="216" w:author="PABLO PALACIOS LÓPEZ" w:date="2022-11-06T23:50:00Z">
        <w:r>
          <w:t xml:space="preserve">puedas acceder a cualquier lugar de </w:t>
        </w:r>
      </w:ins>
      <w:ins w:id="217" w:author="PABLO PALACIOS LÓPEZ" w:date="2022-11-06T23:51:00Z">
        <w:r>
          <w:t xml:space="preserve">la página. </w:t>
        </w:r>
      </w:ins>
    </w:p>
    <w:p w14:paraId="78C6BDD1" w14:textId="66D6CF81" w:rsidR="007814DF" w:rsidRDefault="006B24A4">
      <w:pPr>
        <w:jc w:val="both"/>
        <w:rPr>
          <w:ins w:id="218" w:author="PABLO PALACIOS LÓPEZ" w:date="2022-11-07T00:42:00Z"/>
        </w:rPr>
      </w:pPr>
      <w:ins w:id="219" w:author="PABLO PALACIOS LÓPEZ" w:date="2022-11-06T23:51:00Z">
        <w:r>
          <w:t>En “Tipos de erupciones volcánicas” he implementado un índice a la izquierda, donde e</w:t>
        </w:r>
      </w:ins>
      <w:ins w:id="220" w:author="PABLO PALACIOS LÓPEZ" w:date="2022-11-06T23:52:00Z">
        <w:r>
          <w:t>starán cada uno de los distintos apartados de la página</w:t>
        </w:r>
        <w:r w:rsidR="006D1783">
          <w:t>,</w:t>
        </w:r>
      </w:ins>
      <w:ins w:id="221" w:author="PABLO PALACIOS LÓPEZ" w:date="2022-11-06T23:53:00Z">
        <w:r w:rsidR="006D1783">
          <w:t xml:space="preserve"> y podrás ir accediendo a ellos de manera más rápida. A la derecha he realizado unas cart</w:t>
        </w:r>
      </w:ins>
      <w:ins w:id="222" w:author="PABLO PALACIOS LÓPEZ" w:date="2022-11-06T23:54:00Z">
        <w:r w:rsidR="006D1783">
          <w:t>as giratorias con un breve resumen de los distintos tipos de erupciones</w:t>
        </w:r>
      </w:ins>
      <w:ins w:id="223" w:author="PABLO PALACIOS LÓPEZ" w:date="2022-11-06T23:57:00Z">
        <w:r w:rsidR="006D1783">
          <w:t xml:space="preserve"> volcánicas</w:t>
        </w:r>
      </w:ins>
      <w:ins w:id="224" w:author="PABLO PALACIOS LÓPEZ" w:date="2022-11-06T23:54:00Z">
        <w:r w:rsidR="006D1783">
          <w:t xml:space="preserve"> existentes.</w:t>
        </w:r>
      </w:ins>
    </w:p>
    <w:p w14:paraId="1C9D055B" w14:textId="77777777" w:rsidR="001C0D0D" w:rsidRDefault="001C0D0D">
      <w:pPr>
        <w:jc w:val="both"/>
        <w:rPr>
          <w:ins w:id="225" w:author="PABLO PALACIOS LÓPEZ" w:date="2022-10-17T12:21:00Z"/>
        </w:rPr>
        <w:pPrChange w:id="226" w:author="PABLO PALACIOS LÓPEZ" w:date="2022-10-22T20:16:00Z">
          <w:pPr/>
        </w:pPrChange>
      </w:pPr>
    </w:p>
    <w:p w14:paraId="475B17AF" w14:textId="121A5E75" w:rsidR="00FB0D80" w:rsidRDefault="00FB0D80">
      <w:pPr>
        <w:pStyle w:val="Ttulo2"/>
        <w:jc w:val="both"/>
        <w:rPr>
          <w:ins w:id="227" w:author="PABLO PALACIOS LÓPEZ" w:date="2022-10-17T12:22:00Z"/>
        </w:rPr>
        <w:pPrChange w:id="228" w:author="PABLO PALACIOS LÓPEZ" w:date="2022-10-22T20:16:00Z">
          <w:pPr>
            <w:pStyle w:val="Ttulo2"/>
          </w:pPr>
        </w:pPrChange>
      </w:pPr>
      <w:bookmarkStart w:id="229" w:name="_Toc119879254"/>
      <w:ins w:id="230" w:author="PABLO PALACIOS LÓPEZ" w:date="2022-10-17T12:22:00Z">
        <w:r>
          <w:t>Colores</w:t>
        </w:r>
        <w:bookmarkEnd w:id="229"/>
        <w:r>
          <w:t xml:space="preserve"> </w:t>
        </w:r>
      </w:ins>
    </w:p>
    <w:p w14:paraId="18A66B93" w14:textId="1DF7E8B8" w:rsidR="00FB0D80" w:rsidRDefault="007814DF">
      <w:pPr>
        <w:jc w:val="both"/>
        <w:rPr>
          <w:ins w:id="231" w:author="PABLO PALACIOS LÓPEZ" w:date="2022-11-07T00:06:00Z"/>
        </w:rPr>
      </w:pPr>
      <w:ins w:id="232" w:author="PABLO PALACIOS LÓPEZ" w:date="2022-10-17T12:24:00Z">
        <w:r>
          <w:t xml:space="preserve">El color </w:t>
        </w:r>
      </w:ins>
      <w:ins w:id="233" w:author="PABLO PALACIOS LÓPEZ" w:date="2022-10-17T12:25:00Z">
        <w:r>
          <w:t xml:space="preserve">de la página web será un </w:t>
        </w:r>
      </w:ins>
      <w:ins w:id="234" w:author="PABLO PALACIOS LÓPEZ" w:date="2022-11-04T20:07:00Z">
        <w:r w:rsidR="00EA5690">
          <w:t>gris claro</w:t>
        </w:r>
      </w:ins>
      <w:ins w:id="235" w:author="PABLO PALACIOS LÓPEZ" w:date="2022-10-22T19:48:00Z">
        <w:r w:rsidR="00931CEA">
          <w:t xml:space="preserve"> </w:t>
        </w:r>
      </w:ins>
      <w:ins w:id="236" w:author="PABLO PALACIOS LÓPEZ" w:date="2022-10-17T12:25:00Z">
        <w:r>
          <w:t xml:space="preserve">de fondo para que resulte más legible leer </w:t>
        </w:r>
      </w:ins>
      <w:ins w:id="237" w:author="PABLO PALACIOS LÓPEZ" w:date="2022-10-17T12:26:00Z">
        <w:r>
          <w:t>el contenido. Definiremos los colores con valores al RG</w:t>
        </w:r>
      </w:ins>
      <w:ins w:id="238" w:author="PABLO PALACIOS LÓPEZ" w:date="2022-10-17T12:27:00Z">
        <w:r>
          <w:t>B constituida por números hexadecimales.</w:t>
        </w:r>
      </w:ins>
    </w:p>
    <w:p w14:paraId="4AA7AA0B" w14:textId="183F3801" w:rsidR="00AD5036" w:rsidRDefault="00AD5036">
      <w:pPr>
        <w:jc w:val="both"/>
        <w:rPr>
          <w:ins w:id="239" w:author="PABLO PALACIOS LÓPEZ" w:date="2022-10-17T12:31:00Z"/>
        </w:rPr>
        <w:pPrChange w:id="240" w:author="PABLO PALACIOS LÓPEZ" w:date="2022-10-22T20:16:00Z">
          <w:pPr/>
        </w:pPrChange>
      </w:pPr>
      <w:ins w:id="241" w:author="PABLO PALACIOS LÓPEZ" w:date="2022-11-07T00:06:00Z">
        <w:r>
          <w:t>En el caso de las páginas de “inicio”, “iniciar sesión”, “registrarse” y “contacto”</w:t>
        </w:r>
      </w:ins>
      <w:ins w:id="242" w:author="PABLO PALACIOS LÓPEZ" w:date="2022-11-07T00:07:00Z">
        <w:r>
          <w:t xml:space="preserve"> he puesto una imagen de fondo de un volcán para un mejor diseño.</w:t>
        </w:r>
      </w:ins>
      <w:ins w:id="243" w:author="PABLO PALACIOS LÓPEZ" w:date="2022-11-07T00:06:00Z">
        <w:r>
          <w:t xml:space="preserve"> </w:t>
        </w:r>
      </w:ins>
    </w:p>
    <w:p w14:paraId="4F61ADB7" w14:textId="77777777" w:rsidR="007814DF" w:rsidRDefault="007814DF">
      <w:pPr>
        <w:jc w:val="both"/>
        <w:rPr>
          <w:ins w:id="244" w:author="PABLO PALACIOS LÓPEZ" w:date="2022-10-17T12:27:00Z"/>
        </w:rPr>
        <w:pPrChange w:id="245" w:author="PABLO PALACIOS LÓPEZ" w:date="2022-10-22T20:16:00Z">
          <w:pPr/>
        </w:pPrChange>
      </w:pPr>
    </w:p>
    <w:p w14:paraId="70A7411B" w14:textId="7151A502" w:rsidR="007814DF" w:rsidRDefault="007814DF">
      <w:pPr>
        <w:pStyle w:val="Ttulo2"/>
        <w:jc w:val="both"/>
        <w:rPr>
          <w:ins w:id="246" w:author="PABLO PALACIOS LÓPEZ" w:date="2022-10-17T12:28:00Z"/>
        </w:rPr>
        <w:pPrChange w:id="247" w:author="PABLO PALACIOS LÓPEZ" w:date="2022-10-22T20:16:00Z">
          <w:pPr>
            <w:pStyle w:val="Ttulo2"/>
          </w:pPr>
        </w:pPrChange>
      </w:pPr>
      <w:bookmarkStart w:id="248" w:name="_Toc119879255"/>
      <w:ins w:id="249" w:author="PABLO PALACIOS LÓPEZ" w:date="2022-10-17T12:27:00Z">
        <w:r>
          <w:t>Tipo de letra</w:t>
        </w:r>
      </w:ins>
      <w:bookmarkEnd w:id="248"/>
    </w:p>
    <w:p w14:paraId="6434390F" w14:textId="7383DE15" w:rsidR="007814DF" w:rsidRDefault="007814DF">
      <w:pPr>
        <w:jc w:val="both"/>
        <w:rPr>
          <w:ins w:id="250" w:author="PABLO PALACIOS LÓPEZ" w:date="2022-10-17T12:31:00Z"/>
        </w:rPr>
        <w:pPrChange w:id="251" w:author="PABLO PALACIOS LÓPEZ" w:date="2022-10-22T20:16:00Z">
          <w:pPr/>
        </w:pPrChange>
      </w:pPr>
      <w:ins w:id="252" w:author="PABLO PALACIOS LÓPEZ" w:date="2022-10-17T12:28:00Z">
        <w:r>
          <w:t>El color de la letra será negro, para que sea perfectamente l</w:t>
        </w:r>
      </w:ins>
      <w:ins w:id="253" w:author="PABLO PALACIOS LÓPEZ" w:date="2022-10-17T12:29:00Z">
        <w:r>
          <w:t>egible con el respectivo fondo de la página.</w:t>
        </w:r>
      </w:ins>
      <w:ins w:id="254" w:author="PABLO PALACIOS LÓPEZ" w:date="2022-11-04T20:49:00Z">
        <w:r w:rsidR="007B1C25">
          <w:t xml:space="preserve"> El tipo de letra que utilizaremos será</w:t>
        </w:r>
      </w:ins>
      <w:ins w:id="255" w:author="PABLO PALACIOS LÓPEZ" w:date="2022-11-04T20:50:00Z">
        <w:r w:rsidR="007B1C25">
          <w:t xml:space="preserve"> ‘Arial’ y para los títulos utilizaremos ‘Acme’.</w:t>
        </w:r>
      </w:ins>
    </w:p>
    <w:p w14:paraId="24993300" w14:textId="06A4DF7C" w:rsidR="007814DF" w:rsidRDefault="007814DF">
      <w:pPr>
        <w:jc w:val="both"/>
        <w:rPr>
          <w:ins w:id="256" w:author="PABLO PALACIOS LÓPEZ" w:date="2022-10-17T12:32:00Z"/>
        </w:rPr>
        <w:pPrChange w:id="257" w:author="PABLO PALACIOS LÓPEZ" w:date="2022-10-22T20:16:00Z">
          <w:pPr/>
        </w:pPrChange>
      </w:pPr>
    </w:p>
    <w:p w14:paraId="0DF8B402" w14:textId="1A74BD2A" w:rsidR="007814DF" w:rsidRDefault="007814DF">
      <w:pPr>
        <w:pStyle w:val="Ttulo2"/>
        <w:jc w:val="both"/>
        <w:rPr>
          <w:ins w:id="258" w:author="PABLO PALACIOS LÓPEZ" w:date="2022-10-17T12:29:00Z"/>
        </w:rPr>
        <w:pPrChange w:id="259" w:author="PABLO PALACIOS LÓPEZ" w:date="2022-10-22T20:16:00Z">
          <w:pPr/>
        </w:pPrChange>
      </w:pPr>
      <w:bookmarkStart w:id="260" w:name="_Toc119879256"/>
      <w:ins w:id="261" w:author="PABLO PALACIOS LÓPEZ" w:date="2022-10-17T12:30:00Z">
        <w:r>
          <w:lastRenderedPageBreak/>
          <w:t>Contenido</w:t>
        </w:r>
      </w:ins>
      <w:bookmarkEnd w:id="260"/>
    </w:p>
    <w:p w14:paraId="65C15D33" w14:textId="590000A7" w:rsidR="007814DF" w:rsidRDefault="007814DF">
      <w:pPr>
        <w:jc w:val="both"/>
        <w:rPr>
          <w:ins w:id="262" w:author="PABLO PALACIOS LÓPEZ" w:date="2022-11-06T23:57:00Z"/>
        </w:rPr>
      </w:pPr>
      <w:ins w:id="263" w:author="PABLO PALACIOS LÓPEZ" w:date="2022-10-17T12:33:00Z">
        <w:r>
          <w:t>Como coment</w:t>
        </w:r>
      </w:ins>
      <w:ins w:id="264" w:author="PABLO PALACIOS LÓPEZ" w:date="2022-11-07T00:05:00Z">
        <w:r w:rsidR="00AD5036">
          <w:t>é</w:t>
        </w:r>
      </w:ins>
      <w:ins w:id="265" w:author="PABLO PALACIOS LÓPEZ" w:date="2022-10-17T12:33:00Z">
        <w:r>
          <w:t xml:space="preserve"> anteriormente en la estructura, nuestra página web estará constituida por información sobre los volcanes</w:t>
        </w:r>
      </w:ins>
      <w:ins w:id="266" w:author="PABLO PALACIOS LÓPEZ" w:date="2022-10-17T12:34:00Z">
        <w:r w:rsidR="00560851">
          <w:t>, donde cada artículo de texto irá acompañado de una imagen ilustrativa.</w:t>
        </w:r>
      </w:ins>
    </w:p>
    <w:p w14:paraId="0BC9CE67" w14:textId="5E599FDA" w:rsidR="007814DF" w:rsidRDefault="00560851" w:rsidP="00560851">
      <w:pPr>
        <w:pStyle w:val="Ttulo1"/>
        <w:rPr>
          <w:ins w:id="267" w:author="PABLO PALACIOS LÓPEZ" w:date="2022-10-17T12:40:00Z"/>
        </w:rPr>
      </w:pPr>
      <w:bookmarkStart w:id="268" w:name="_Toc119879257"/>
      <w:ins w:id="269" w:author="PABLO PALACIOS LÓPEZ" w:date="2022-10-17T12:38:00Z">
        <w:r>
          <w:t xml:space="preserve">Creación de un </w:t>
        </w:r>
        <w:proofErr w:type="spellStart"/>
        <w:r>
          <w:t>wireframe</w:t>
        </w:r>
        <w:proofErr w:type="spellEnd"/>
        <w:r>
          <w:t>.</w:t>
        </w:r>
      </w:ins>
      <w:bookmarkEnd w:id="268"/>
    </w:p>
    <w:p w14:paraId="0C943905" w14:textId="3E7EF173" w:rsidR="00133BD1" w:rsidRPr="00133BD1" w:rsidRDefault="00133BD1">
      <w:pPr>
        <w:rPr>
          <w:ins w:id="270" w:author="PABLO PALACIOS LÓPEZ" w:date="2022-10-17T11:01:00Z"/>
        </w:rPr>
        <w:pPrChange w:id="271" w:author="PABLO PALACIOS LÓPEZ" w:date="2022-10-17T13:04:00Z">
          <w:pPr>
            <w:pStyle w:val="Ttulo1"/>
          </w:pPr>
        </w:pPrChange>
      </w:pPr>
    </w:p>
    <w:p w14:paraId="4304B07B" w14:textId="2701A89D" w:rsidR="002F5C52" w:rsidRDefault="00C27F8F" w:rsidP="002F5C52">
      <w:pPr>
        <w:rPr>
          <w:ins w:id="272" w:author="PABLO PALACIOS LÓPEZ" w:date="2022-10-17T13:04:00Z"/>
        </w:rPr>
      </w:pPr>
      <w:ins w:id="273" w:author="PABLO PALACIOS LÓPEZ" w:date="2022-11-04T19:57:00Z">
        <w:r w:rsidRPr="00C27F8F">
          <w:rPr>
            <w:noProof/>
          </w:rPr>
          <w:drawing>
            <wp:anchor distT="0" distB="0" distL="114300" distR="114300" simplePos="0" relativeHeight="251672576" behindDoc="0" locked="0" layoutInCell="1" allowOverlap="1" wp14:anchorId="396A7CCC" wp14:editId="677EFA86">
              <wp:simplePos x="0" y="0"/>
              <wp:positionH relativeFrom="margin">
                <wp:posOffset>474345</wp:posOffset>
              </wp:positionH>
              <wp:positionV relativeFrom="paragraph">
                <wp:posOffset>10160</wp:posOffset>
              </wp:positionV>
              <wp:extent cx="4448175" cy="3535680"/>
              <wp:effectExtent l="0" t="0" r="9525" b="7620"/>
              <wp:wrapSquare wrapText="bothSides"/>
              <wp:docPr id="4" name="Imagen 4" descr="Interfaz de usuario gráfic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n 4" descr="Interfaz de usuario gráfica&#10;&#10;Descripción generada automáticamente"/>
                      <pic:cNvPicPr/>
                    </pic:nvPicPr>
                    <pic:blipFill rotWithShape="1"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1692" r="30543"/>
                      <a:stretch/>
                    </pic:blipFill>
                    <pic:spPr bwMode="auto">
                      <a:xfrm>
                        <a:off x="0" y="0"/>
                        <a:ext cx="4448175" cy="353568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14:paraId="69421EA1" w14:textId="2E98CEB4" w:rsidR="005D2C33" w:rsidRDefault="005D2C33" w:rsidP="002F5C52">
      <w:pPr>
        <w:rPr>
          <w:ins w:id="274" w:author="PABLO PALACIOS LÓPEZ" w:date="2022-11-04T19:58:00Z"/>
        </w:rPr>
      </w:pPr>
    </w:p>
    <w:p w14:paraId="373E9C6B" w14:textId="158502E8" w:rsidR="00C27F8F" w:rsidRDefault="00C27F8F" w:rsidP="002F5C52">
      <w:pPr>
        <w:rPr>
          <w:ins w:id="275" w:author="PABLO PALACIOS LÓPEZ" w:date="2022-11-04T19:58:00Z"/>
        </w:rPr>
      </w:pPr>
    </w:p>
    <w:p w14:paraId="2ACD2BB0" w14:textId="4A1F1540" w:rsidR="00C27F8F" w:rsidRDefault="00C27F8F" w:rsidP="002F5C52">
      <w:pPr>
        <w:rPr>
          <w:ins w:id="276" w:author="PABLO PALACIOS LÓPEZ" w:date="2022-11-04T19:58:00Z"/>
        </w:rPr>
      </w:pPr>
    </w:p>
    <w:p w14:paraId="257F213A" w14:textId="372A52A4" w:rsidR="00C27F8F" w:rsidRDefault="00C27F8F" w:rsidP="002F5C52">
      <w:pPr>
        <w:rPr>
          <w:ins w:id="277" w:author="PABLO PALACIOS LÓPEZ" w:date="2022-11-04T19:58:00Z"/>
        </w:rPr>
      </w:pPr>
    </w:p>
    <w:p w14:paraId="6DB12DD3" w14:textId="65F0A8E6" w:rsidR="00C27F8F" w:rsidRDefault="00C27F8F" w:rsidP="002F5C52">
      <w:pPr>
        <w:rPr>
          <w:ins w:id="278" w:author="PABLO PALACIOS LÓPEZ" w:date="2022-11-04T19:58:00Z"/>
        </w:rPr>
      </w:pPr>
    </w:p>
    <w:p w14:paraId="5C8C7651" w14:textId="50B78CBE" w:rsidR="00C27F8F" w:rsidRDefault="00C27F8F" w:rsidP="002F5C52">
      <w:pPr>
        <w:rPr>
          <w:ins w:id="279" w:author="PABLO PALACIOS LÓPEZ" w:date="2022-11-04T19:58:00Z"/>
        </w:rPr>
      </w:pPr>
    </w:p>
    <w:p w14:paraId="2C9F3070" w14:textId="23D614ED" w:rsidR="00C27F8F" w:rsidRDefault="00C27F8F" w:rsidP="002F5C52">
      <w:pPr>
        <w:rPr>
          <w:ins w:id="280" w:author="PABLO PALACIOS LÓPEZ" w:date="2022-11-04T19:58:00Z"/>
        </w:rPr>
      </w:pPr>
    </w:p>
    <w:p w14:paraId="66ED92B9" w14:textId="246E73B3" w:rsidR="00C27F8F" w:rsidRDefault="00C27F8F" w:rsidP="002F5C52">
      <w:pPr>
        <w:rPr>
          <w:ins w:id="281" w:author="PABLO PALACIOS LÓPEZ" w:date="2022-11-04T19:58:00Z"/>
        </w:rPr>
      </w:pPr>
    </w:p>
    <w:p w14:paraId="3C5951B3" w14:textId="47D2F0DA" w:rsidR="00C27F8F" w:rsidRDefault="00C27F8F" w:rsidP="002F5C52">
      <w:pPr>
        <w:rPr>
          <w:ins w:id="282" w:author="PABLO PALACIOS LÓPEZ" w:date="2022-11-04T19:58:00Z"/>
        </w:rPr>
      </w:pPr>
    </w:p>
    <w:p w14:paraId="026EAE5F" w14:textId="1F442298" w:rsidR="00C27F8F" w:rsidRDefault="00C27F8F" w:rsidP="002F5C52">
      <w:pPr>
        <w:rPr>
          <w:ins w:id="283" w:author="PABLO PALACIOS LÓPEZ" w:date="2022-11-04T19:58:00Z"/>
        </w:rPr>
      </w:pPr>
    </w:p>
    <w:p w14:paraId="13EFD872" w14:textId="03BCB603" w:rsidR="00C27F8F" w:rsidRDefault="00C27F8F" w:rsidP="002F5C52">
      <w:pPr>
        <w:rPr>
          <w:ins w:id="284" w:author="PABLO PALACIOS LÓPEZ" w:date="2022-11-04T19:59:00Z"/>
        </w:rPr>
      </w:pPr>
    </w:p>
    <w:p w14:paraId="799F495C" w14:textId="2E611E1F" w:rsidR="00C27F8F" w:rsidRDefault="00C27F8F" w:rsidP="002F5C52">
      <w:pPr>
        <w:rPr>
          <w:ins w:id="285" w:author="PABLO PALACIOS LÓPEZ" w:date="2022-11-04T19:59:00Z"/>
        </w:rPr>
      </w:pPr>
    </w:p>
    <w:p w14:paraId="5ECD652D" w14:textId="77777777" w:rsidR="00C27F8F" w:rsidRDefault="00C27F8F" w:rsidP="002F5C52">
      <w:pPr>
        <w:rPr>
          <w:ins w:id="286" w:author="PABLO PALACIOS LÓPEZ" w:date="2022-10-18T11:49:00Z"/>
        </w:rPr>
      </w:pPr>
    </w:p>
    <w:p w14:paraId="784FF1CB" w14:textId="0CAA3A05" w:rsidR="00916A80" w:rsidRDefault="00916A80" w:rsidP="00C27F8F">
      <w:pPr>
        <w:pStyle w:val="Prrafodelista"/>
        <w:numPr>
          <w:ilvl w:val="0"/>
          <w:numId w:val="2"/>
        </w:numPr>
        <w:jc w:val="both"/>
        <w:rPr>
          <w:ins w:id="287" w:author="PABLO PALACIOS LÓPEZ" w:date="2022-11-04T20:00:00Z"/>
        </w:rPr>
      </w:pPr>
      <w:ins w:id="288" w:author="PABLO PALACIOS LÓPEZ" w:date="2022-10-18T11:54:00Z">
        <w:r>
          <w:rPr>
            <w:b/>
            <w:bCs/>
          </w:rPr>
          <w:t>&lt;</w:t>
        </w:r>
      </w:ins>
      <w:ins w:id="289" w:author="PABLO PALACIOS LÓPEZ" w:date="2022-10-18T11:49:00Z">
        <w:r w:rsidRPr="00916A80">
          <w:rPr>
            <w:b/>
            <w:bCs/>
            <w:rPrChange w:id="290" w:author="PABLO PALACIOS LÓPEZ" w:date="2022-10-18T11:49:00Z">
              <w:rPr/>
            </w:rPrChange>
          </w:rPr>
          <w:t>Header</w:t>
        </w:r>
      </w:ins>
      <w:ins w:id="291" w:author="PABLO PALACIOS LÓPEZ" w:date="2022-10-18T11:54:00Z">
        <w:r>
          <w:rPr>
            <w:b/>
            <w:bCs/>
          </w:rPr>
          <w:t>&gt;</w:t>
        </w:r>
      </w:ins>
      <w:ins w:id="292" w:author="PABLO PALACIOS LÓPEZ" w:date="2022-11-04T19:59:00Z">
        <w:r w:rsidR="00C27F8F">
          <w:rPr>
            <w:b/>
            <w:bCs/>
          </w:rPr>
          <w:t>&lt;Nav&gt;</w:t>
        </w:r>
      </w:ins>
      <w:ins w:id="293" w:author="PABLO PALACIOS LÓPEZ" w:date="2022-10-18T11:49:00Z">
        <w:r>
          <w:t xml:space="preserve">: Estará formado por </w:t>
        </w:r>
      </w:ins>
      <w:ins w:id="294" w:author="PABLO PALACIOS LÓPEZ" w:date="2022-11-04T19:59:00Z">
        <w:r w:rsidR="00C27F8F">
          <w:t>un pequeño logo y a su lado encontraremos la barra de na</w:t>
        </w:r>
      </w:ins>
      <w:ins w:id="295" w:author="PABLO PALACIOS LÓPEZ" w:date="2022-11-04T20:00:00Z">
        <w:r w:rsidR="00C27F8F">
          <w:t>vegación donde podremos ir cambiando entre páginas relacionadas sobre los volcanes para aprender todo tipo de información.</w:t>
        </w:r>
      </w:ins>
    </w:p>
    <w:p w14:paraId="79808E0E" w14:textId="77777777" w:rsidR="00C27F8F" w:rsidRDefault="00C27F8F">
      <w:pPr>
        <w:pStyle w:val="Prrafodelista"/>
        <w:jc w:val="both"/>
        <w:rPr>
          <w:ins w:id="296" w:author="PABLO PALACIOS LÓPEZ" w:date="2022-10-18T11:51:00Z"/>
        </w:rPr>
        <w:pPrChange w:id="297" w:author="PABLO PALACIOS LÓPEZ" w:date="2022-11-04T20:00:00Z">
          <w:pPr>
            <w:pStyle w:val="Prrafodelista"/>
            <w:numPr>
              <w:numId w:val="2"/>
            </w:numPr>
            <w:ind w:hanging="360"/>
          </w:pPr>
        </w:pPrChange>
      </w:pPr>
    </w:p>
    <w:p w14:paraId="36377C16" w14:textId="5D64B888" w:rsidR="00916A80" w:rsidRDefault="00916A80">
      <w:pPr>
        <w:pStyle w:val="Prrafodelista"/>
        <w:numPr>
          <w:ilvl w:val="0"/>
          <w:numId w:val="2"/>
        </w:numPr>
        <w:jc w:val="both"/>
        <w:rPr>
          <w:ins w:id="298" w:author="PABLO PALACIOS LÓPEZ" w:date="2022-10-18T11:53:00Z"/>
        </w:rPr>
        <w:pPrChange w:id="299" w:author="PABLO PALACIOS LÓPEZ" w:date="2022-10-22T20:16:00Z">
          <w:pPr>
            <w:pStyle w:val="Prrafodelista"/>
            <w:numPr>
              <w:numId w:val="2"/>
            </w:numPr>
            <w:ind w:hanging="360"/>
          </w:pPr>
        </w:pPrChange>
      </w:pPr>
      <w:ins w:id="300" w:author="PABLO PALACIOS LÓPEZ" w:date="2022-10-18T11:52:00Z">
        <w:r>
          <w:rPr>
            <w:b/>
            <w:bCs/>
          </w:rPr>
          <w:t xml:space="preserve">Etiqueta </w:t>
        </w:r>
      </w:ins>
      <w:ins w:id="301" w:author="PABLO PALACIOS LÓPEZ" w:date="2022-10-18T11:54:00Z">
        <w:r>
          <w:rPr>
            <w:b/>
            <w:bCs/>
          </w:rPr>
          <w:t>&lt;</w:t>
        </w:r>
      </w:ins>
      <w:ins w:id="302" w:author="PABLO PALACIOS LÓPEZ" w:date="2022-10-18T11:52:00Z">
        <w:r>
          <w:rPr>
            <w:b/>
            <w:bCs/>
          </w:rPr>
          <w:t>Nav</w:t>
        </w:r>
      </w:ins>
      <w:ins w:id="303" w:author="PABLO PALACIOS LÓPEZ" w:date="2022-10-18T11:54:00Z">
        <w:r>
          <w:rPr>
            <w:b/>
            <w:bCs/>
          </w:rPr>
          <w:t>&gt;</w:t>
        </w:r>
      </w:ins>
      <w:ins w:id="304" w:author="PABLO PALACIOS LÓPEZ" w:date="2022-10-18T11:52:00Z">
        <w:r>
          <w:rPr>
            <w:b/>
            <w:bCs/>
          </w:rPr>
          <w:t xml:space="preserve"> izquierda: </w:t>
        </w:r>
        <w:r>
          <w:t>Tendremos un índice donde podremos navegar tam</w:t>
        </w:r>
      </w:ins>
      <w:ins w:id="305" w:author="PABLO PALACIOS LÓPEZ" w:date="2022-10-18T11:53:00Z">
        <w:r>
          <w:t>bién por los distintos apartados de la página.</w:t>
        </w:r>
      </w:ins>
    </w:p>
    <w:p w14:paraId="16800A77" w14:textId="77777777" w:rsidR="00916A80" w:rsidRDefault="00916A80">
      <w:pPr>
        <w:pStyle w:val="Prrafodelista"/>
        <w:jc w:val="both"/>
        <w:rPr>
          <w:ins w:id="306" w:author="PABLO PALACIOS LÓPEZ" w:date="2022-10-18T11:53:00Z"/>
        </w:rPr>
        <w:pPrChange w:id="307" w:author="PABLO PALACIOS LÓPEZ" w:date="2022-10-22T20:16:00Z">
          <w:pPr>
            <w:pStyle w:val="Prrafodelista"/>
            <w:numPr>
              <w:numId w:val="2"/>
            </w:numPr>
            <w:ind w:hanging="360"/>
          </w:pPr>
        </w:pPrChange>
      </w:pPr>
    </w:p>
    <w:p w14:paraId="11662402" w14:textId="5C6C3D92" w:rsidR="00916A80" w:rsidRDefault="00916A80">
      <w:pPr>
        <w:pStyle w:val="Prrafodelista"/>
        <w:numPr>
          <w:ilvl w:val="0"/>
          <w:numId w:val="2"/>
        </w:numPr>
        <w:jc w:val="both"/>
        <w:rPr>
          <w:ins w:id="308" w:author="PABLO PALACIOS LÓPEZ" w:date="2022-10-18T11:58:00Z"/>
        </w:rPr>
        <w:pPrChange w:id="309" w:author="PABLO PALACIOS LÓPEZ" w:date="2022-10-22T20:16:00Z">
          <w:pPr>
            <w:pStyle w:val="Prrafodelista"/>
            <w:numPr>
              <w:numId w:val="2"/>
            </w:numPr>
            <w:ind w:hanging="360"/>
          </w:pPr>
        </w:pPrChange>
      </w:pPr>
      <w:ins w:id="310" w:author="PABLO PALACIOS LÓPEZ" w:date="2022-10-18T11:54:00Z">
        <w:r w:rsidRPr="00916A80">
          <w:rPr>
            <w:b/>
            <w:bCs/>
            <w:rPrChange w:id="311" w:author="PABLO PALACIOS LÓPEZ" w:date="2022-10-18T11:54:00Z">
              <w:rPr/>
            </w:rPrChange>
          </w:rPr>
          <w:t xml:space="preserve">Etiqueta </w:t>
        </w:r>
        <w:r>
          <w:rPr>
            <w:b/>
            <w:bCs/>
          </w:rPr>
          <w:t>&lt;</w:t>
        </w:r>
        <w:r w:rsidRPr="00916A80">
          <w:rPr>
            <w:b/>
            <w:bCs/>
            <w:rPrChange w:id="312" w:author="PABLO PALACIOS LÓPEZ" w:date="2022-10-18T11:54:00Z">
              <w:rPr/>
            </w:rPrChange>
          </w:rPr>
          <w:t>Aside</w:t>
        </w:r>
        <w:r>
          <w:rPr>
            <w:b/>
            <w:bCs/>
          </w:rPr>
          <w:t>&gt;</w:t>
        </w:r>
        <w:r w:rsidRPr="00916A80">
          <w:rPr>
            <w:b/>
            <w:bCs/>
            <w:rPrChange w:id="313" w:author="PABLO PALACIOS LÓPEZ" w:date="2022-10-18T11:54:00Z">
              <w:rPr/>
            </w:rPrChange>
          </w:rPr>
          <w:t xml:space="preserve"> derecha</w:t>
        </w:r>
        <w:r>
          <w:t>:</w:t>
        </w:r>
      </w:ins>
      <w:ins w:id="314" w:author="PABLO PALACIOS LÓPEZ" w:date="2022-10-18T11:55:00Z">
        <w:r>
          <w:t xml:space="preserve"> En esta parte de la pág</w:t>
        </w:r>
      </w:ins>
      <w:ins w:id="315" w:author="PABLO PALACIOS LÓPEZ" w:date="2022-10-18T11:56:00Z">
        <w:r>
          <w:t xml:space="preserve">ina web se encontrará una sección de </w:t>
        </w:r>
      </w:ins>
      <w:ins w:id="316" w:author="PABLO PALACIOS LÓPEZ" w:date="2022-11-07T00:00:00Z">
        <w:r w:rsidR="00AD5036">
          <w:t>resumen</w:t>
        </w:r>
      </w:ins>
      <w:ins w:id="317" w:author="PABLO PALACIOS LÓPEZ" w:date="2022-10-18T11:56:00Z">
        <w:r>
          <w:t xml:space="preserve"> </w:t>
        </w:r>
      </w:ins>
      <w:ins w:id="318" w:author="PABLO PALACIOS LÓPEZ" w:date="2022-11-07T00:01:00Z">
        <w:r w:rsidR="00AD5036">
          <w:t>de los distintos apartados de la página que estemos visualizando.</w:t>
        </w:r>
      </w:ins>
    </w:p>
    <w:p w14:paraId="16ACD564" w14:textId="77777777" w:rsidR="00916A80" w:rsidRDefault="00916A80">
      <w:pPr>
        <w:pStyle w:val="Prrafodelista"/>
        <w:jc w:val="both"/>
        <w:rPr>
          <w:ins w:id="319" w:author="PABLO PALACIOS LÓPEZ" w:date="2022-10-18T11:58:00Z"/>
        </w:rPr>
        <w:pPrChange w:id="320" w:author="PABLO PALACIOS LÓPEZ" w:date="2022-10-22T20:16:00Z">
          <w:pPr>
            <w:pStyle w:val="Prrafodelista"/>
            <w:numPr>
              <w:numId w:val="2"/>
            </w:numPr>
            <w:ind w:hanging="360"/>
          </w:pPr>
        </w:pPrChange>
      </w:pPr>
    </w:p>
    <w:p w14:paraId="7012A766" w14:textId="374BE936" w:rsidR="00916A80" w:rsidRPr="008F0BF7" w:rsidRDefault="00916A80">
      <w:pPr>
        <w:pStyle w:val="Prrafodelista"/>
        <w:numPr>
          <w:ilvl w:val="0"/>
          <w:numId w:val="2"/>
        </w:numPr>
        <w:jc w:val="both"/>
        <w:rPr>
          <w:ins w:id="321" w:author="PABLO PALACIOS LÓPEZ" w:date="2022-10-18T20:19:00Z"/>
          <w:b/>
          <w:bCs/>
          <w:rPrChange w:id="322" w:author="PABLO PALACIOS LÓPEZ" w:date="2022-10-18T20:19:00Z">
            <w:rPr>
              <w:ins w:id="323" w:author="PABLO PALACIOS LÓPEZ" w:date="2022-10-18T20:19:00Z"/>
            </w:rPr>
          </w:rPrChange>
        </w:rPr>
        <w:pPrChange w:id="324" w:author="PABLO PALACIOS LÓPEZ" w:date="2022-10-22T20:16:00Z">
          <w:pPr>
            <w:pStyle w:val="Prrafodelista"/>
            <w:numPr>
              <w:numId w:val="2"/>
            </w:numPr>
            <w:ind w:hanging="360"/>
          </w:pPr>
        </w:pPrChange>
      </w:pPr>
      <w:ins w:id="325" w:author="PABLO PALACIOS LÓPEZ" w:date="2022-10-18T11:58:00Z">
        <w:r w:rsidRPr="00916A80">
          <w:rPr>
            <w:b/>
            <w:bCs/>
            <w:rPrChange w:id="326" w:author="PABLO PALACIOS LÓPEZ" w:date="2022-10-18T11:58:00Z">
              <w:rPr/>
            </w:rPrChange>
          </w:rPr>
          <w:t>Etiqueta &lt;Section&gt;</w:t>
        </w:r>
      </w:ins>
      <w:ins w:id="327" w:author="PABLO PALACIOS LÓPEZ" w:date="2022-11-04T20:01:00Z">
        <w:r w:rsidR="00901472">
          <w:rPr>
            <w:b/>
            <w:bCs/>
          </w:rPr>
          <w:t>&lt;Article&gt;</w:t>
        </w:r>
      </w:ins>
      <w:ins w:id="328" w:author="PABLO PALACIOS LÓPEZ" w:date="2022-10-18T11:58:00Z">
        <w:r>
          <w:rPr>
            <w:b/>
            <w:bCs/>
          </w:rPr>
          <w:t xml:space="preserve">: </w:t>
        </w:r>
      </w:ins>
      <w:ins w:id="329" w:author="PABLO PALACIOS LÓPEZ" w:date="2022-10-18T12:01:00Z">
        <w:r w:rsidR="002F544F">
          <w:t>En la parte central tendremos toda la información relevante sobre los volcanes, acompañado de imágenes ilus</w:t>
        </w:r>
      </w:ins>
      <w:ins w:id="330" w:author="PABLO PALACIOS LÓPEZ" w:date="2022-10-18T12:02:00Z">
        <w:r w:rsidR="002F544F">
          <w:t>trativas de cada artículo.</w:t>
        </w:r>
      </w:ins>
    </w:p>
    <w:p w14:paraId="04198F79" w14:textId="77777777" w:rsidR="008F0BF7" w:rsidRPr="008F0BF7" w:rsidRDefault="008F0BF7">
      <w:pPr>
        <w:pStyle w:val="Prrafodelista"/>
        <w:jc w:val="both"/>
        <w:rPr>
          <w:ins w:id="331" w:author="PABLO PALACIOS LÓPEZ" w:date="2022-10-18T20:19:00Z"/>
          <w:b/>
          <w:bCs/>
          <w:rPrChange w:id="332" w:author="PABLO PALACIOS LÓPEZ" w:date="2022-10-18T20:19:00Z">
            <w:rPr>
              <w:ins w:id="333" w:author="PABLO PALACIOS LÓPEZ" w:date="2022-10-18T20:19:00Z"/>
            </w:rPr>
          </w:rPrChange>
        </w:rPr>
        <w:pPrChange w:id="334" w:author="PABLO PALACIOS LÓPEZ" w:date="2022-10-22T20:16:00Z">
          <w:pPr>
            <w:pStyle w:val="Prrafodelista"/>
            <w:numPr>
              <w:numId w:val="2"/>
            </w:numPr>
            <w:ind w:hanging="360"/>
          </w:pPr>
        </w:pPrChange>
      </w:pPr>
    </w:p>
    <w:p w14:paraId="3C4DE92E" w14:textId="5F03DA0F" w:rsidR="00EA5690" w:rsidRPr="004B7CA7" w:rsidRDefault="008F0BF7">
      <w:pPr>
        <w:jc w:val="both"/>
        <w:rPr>
          <w:ins w:id="335" w:author="PABLO PALACIOS LÓPEZ" w:date="2022-11-04T20:15:00Z"/>
          <w:rPrChange w:id="336" w:author="PABLO PALACIOS LÓPEZ" w:date="2022-11-04T20:42:00Z">
            <w:rPr>
              <w:ins w:id="337" w:author="PABLO PALACIOS LÓPEZ" w:date="2022-11-04T20:15:00Z"/>
              <w:u w:val="single"/>
            </w:rPr>
          </w:rPrChange>
        </w:rPr>
      </w:pPr>
      <w:ins w:id="338" w:author="PABLO PALACIOS LÓPEZ" w:date="2022-10-18T20:19:00Z">
        <w:r>
          <w:t>Esta es la distribución de la</w:t>
        </w:r>
      </w:ins>
      <w:ins w:id="339" w:author="PABLO PALACIOS LÓPEZ" w:date="2022-10-18T20:20:00Z">
        <w:r>
          <w:t xml:space="preserve"> página web que he seleccionado, considero que es la más adecuada y sencilla a la hora de querer buscar </w:t>
        </w:r>
      </w:ins>
      <w:ins w:id="340" w:author="PABLO PALACIOS LÓPEZ" w:date="2022-10-18T20:21:00Z">
        <w:r>
          <w:t xml:space="preserve">y encontrar </w:t>
        </w:r>
      </w:ins>
      <w:ins w:id="341" w:author="PABLO PALACIOS LÓPEZ" w:date="2022-10-18T20:20:00Z">
        <w:r>
          <w:t xml:space="preserve">información de la manera más rápida </w:t>
        </w:r>
      </w:ins>
      <w:ins w:id="342" w:author="PABLO PALACIOS LÓPEZ" w:date="2022-10-18T20:21:00Z">
        <w:r>
          <w:t xml:space="preserve">posible, teniendo acceso a </w:t>
        </w:r>
      </w:ins>
      <w:ins w:id="343" w:author="PABLO PALACIOS LÓPEZ" w:date="2022-10-18T20:22:00Z">
        <w:r>
          <w:t>todos los servicios de la página de la manera más simple posible.</w:t>
        </w:r>
      </w:ins>
    </w:p>
    <w:p w14:paraId="1DCCD2C1" w14:textId="11BA1370" w:rsidR="002A55A0" w:rsidRDefault="00D360ED" w:rsidP="00D360ED">
      <w:pPr>
        <w:pStyle w:val="Ttulo2"/>
        <w:rPr>
          <w:ins w:id="344" w:author="PABLO PALACIOS LÓPEZ" w:date="2022-11-04T20:29:00Z"/>
        </w:rPr>
      </w:pPr>
      <w:bookmarkStart w:id="345" w:name="_Toc119879258"/>
      <w:ins w:id="346" w:author="PABLO PALACIOS LÓPEZ" w:date="2022-11-04T20:29:00Z">
        <w:r>
          <w:lastRenderedPageBreak/>
          <w:t xml:space="preserve">Wireframe de </w:t>
        </w:r>
      </w:ins>
      <w:ins w:id="347" w:author="PABLO PALACIOS LÓPEZ" w:date="2022-11-04T20:45:00Z">
        <w:r w:rsidR="007B35CF" w:rsidRPr="007B35CF">
          <w:t>i</w:t>
        </w:r>
      </w:ins>
      <w:ins w:id="348" w:author="PABLO PALACIOS LÓPEZ" w:date="2022-11-04T20:29:00Z">
        <w:r w:rsidRPr="007B35CF">
          <w:t>niciar</w:t>
        </w:r>
        <w:r>
          <w:t xml:space="preserve"> sesión, registrarse y contacto.</w:t>
        </w:r>
        <w:bookmarkEnd w:id="345"/>
      </w:ins>
    </w:p>
    <w:p w14:paraId="21C54855" w14:textId="1188F84F" w:rsidR="00D360ED" w:rsidRDefault="00D360ED" w:rsidP="00D360ED">
      <w:pPr>
        <w:rPr>
          <w:ins w:id="349" w:author="PABLO PALACIOS LÓPEZ" w:date="2022-11-04T20:29:00Z"/>
        </w:rPr>
      </w:pPr>
    </w:p>
    <w:p w14:paraId="4201DEE4" w14:textId="4EAAB701" w:rsidR="00D360ED" w:rsidRDefault="004B7CA7" w:rsidP="00D360ED">
      <w:pPr>
        <w:rPr>
          <w:ins w:id="350" w:author="PABLO PALACIOS LÓPEZ" w:date="2022-11-04T20:36:00Z"/>
        </w:rPr>
      </w:pPr>
      <w:ins w:id="351" w:author="PABLO PALACIOS LÓPEZ" w:date="2022-11-04T20:36:00Z">
        <w:r w:rsidRPr="004B7CA7">
          <w:rPr>
            <w:noProof/>
          </w:rPr>
          <w:drawing>
            <wp:anchor distT="0" distB="0" distL="114300" distR="114300" simplePos="0" relativeHeight="251673600" behindDoc="0" locked="0" layoutInCell="1" allowOverlap="1" wp14:anchorId="21C77D42" wp14:editId="143740BC">
              <wp:simplePos x="0" y="0"/>
              <wp:positionH relativeFrom="margin">
                <wp:posOffset>554701</wp:posOffset>
              </wp:positionH>
              <wp:positionV relativeFrom="paragraph">
                <wp:posOffset>10449</wp:posOffset>
              </wp:positionV>
              <wp:extent cx="4286250" cy="3566160"/>
              <wp:effectExtent l="0" t="0" r="0" b="0"/>
              <wp:wrapSquare wrapText="bothSides"/>
              <wp:docPr id="6" name="Imagen 6" descr="Imagen que contiene Tabl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n 6" descr="Imagen que contiene Tabla&#10;&#10;Descripción generada automáticamente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6250" cy="3566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14:paraId="3180F799" w14:textId="7C7DE6ED" w:rsidR="004B7CA7" w:rsidRDefault="004B7CA7" w:rsidP="00D360ED">
      <w:pPr>
        <w:rPr>
          <w:ins w:id="352" w:author="PABLO PALACIOS LÓPEZ" w:date="2022-11-04T20:36:00Z"/>
        </w:rPr>
      </w:pPr>
    </w:p>
    <w:p w14:paraId="551885B7" w14:textId="7C1ADDE3" w:rsidR="004B7CA7" w:rsidRDefault="004B7CA7" w:rsidP="00D360ED">
      <w:pPr>
        <w:rPr>
          <w:ins w:id="353" w:author="PABLO PALACIOS LÓPEZ" w:date="2022-11-04T20:36:00Z"/>
        </w:rPr>
      </w:pPr>
    </w:p>
    <w:p w14:paraId="2DBF5709" w14:textId="236CF544" w:rsidR="004B7CA7" w:rsidRDefault="004B7CA7" w:rsidP="00D360ED">
      <w:pPr>
        <w:rPr>
          <w:ins w:id="354" w:author="PABLO PALACIOS LÓPEZ" w:date="2022-11-04T20:36:00Z"/>
        </w:rPr>
      </w:pPr>
    </w:p>
    <w:p w14:paraId="260A02ED" w14:textId="14197F29" w:rsidR="004B7CA7" w:rsidRDefault="004B7CA7" w:rsidP="00D360ED">
      <w:pPr>
        <w:rPr>
          <w:ins w:id="355" w:author="PABLO PALACIOS LÓPEZ" w:date="2022-11-04T20:36:00Z"/>
        </w:rPr>
      </w:pPr>
    </w:p>
    <w:p w14:paraId="31300543" w14:textId="70742ABE" w:rsidR="004B7CA7" w:rsidRDefault="004B7CA7" w:rsidP="00D360ED">
      <w:pPr>
        <w:rPr>
          <w:ins w:id="356" w:author="PABLO PALACIOS LÓPEZ" w:date="2022-11-04T20:36:00Z"/>
        </w:rPr>
      </w:pPr>
    </w:p>
    <w:p w14:paraId="3398C14C" w14:textId="5B5A82D7" w:rsidR="004B7CA7" w:rsidRDefault="004B7CA7" w:rsidP="00D360ED">
      <w:pPr>
        <w:rPr>
          <w:ins w:id="357" w:author="PABLO PALACIOS LÓPEZ" w:date="2022-11-04T20:36:00Z"/>
        </w:rPr>
      </w:pPr>
    </w:p>
    <w:p w14:paraId="3A5A5217" w14:textId="2DEE796F" w:rsidR="004B7CA7" w:rsidRDefault="004B7CA7" w:rsidP="00D360ED">
      <w:pPr>
        <w:rPr>
          <w:ins w:id="358" w:author="PABLO PALACIOS LÓPEZ" w:date="2022-11-04T20:36:00Z"/>
        </w:rPr>
      </w:pPr>
    </w:p>
    <w:p w14:paraId="30B55C69" w14:textId="0195B624" w:rsidR="004B7CA7" w:rsidRDefault="004B7CA7" w:rsidP="00D360ED">
      <w:pPr>
        <w:rPr>
          <w:ins w:id="359" w:author="PABLO PALACIOS LÓPEZ" w:date="2022-11-04T20:36:00Z"/>
        </w:rPr>
      </w:pPr>
    </w:p>
    <w:p w14:paraId="67794563" w14:textId="53394E6A" w:rsidR="004B7CA7" w:rsidRDefault="004B7CA7" w:rsidP="00D360ED">
      <w:pPr>
        <w:rPr>
          <w:ins w:id="360" w:author="PABLO PALACIOS LÓPEZ" w:date="2022-11-04T20:36:00Z"/>
        </w:rPr>
      </w:pPr>
    </w:p>
    <w:p w14:paraId="58821485" w14:textId="6A9579A4" w:rsidR="004B7CA7" w:rsidRDefault="004B7CA7" w:rsidP="00D360ED">
      <w:pPr>
        <w:rPr>
          <w:ins w:id="361" w:author="PABLO PALACIOS LÓPEZ" w:date="2022-11-04T20:36:00Z"/>
        </w:rPr>
      </w:pPr>
    </w:p>
    <w:p w14:paraId="03687740" w14:textId="75026C9D" w:rsidR="004B7CA7" w:rsidRDefault="004B7CA7" w:rsidP="00D360ED">
      <w:pPr>
        <w:rPr>
          <w:ins w:id="362" w:author="PABLO PALACIOS LÓPEZ" w:date="2022-11-04T20:36:00Z"/>
        </w:rPr>
      </w:pPr>
    </w:p>
    <w:p w14:paraId="790DAEC7" w14:textId="00FF8E2A" w:rsidR="004B7CA7" w:rsidRDefault="004B7CA7" w:rsidP="00D360ED">
      <w:pPr>
        <w:rPr>
          <w:ins w:id="363" w:author="PABLO PALACIOS LÓPEZ" w:date="2022-11-04T20:36:00Z"/>
        </w:rPr>
      </w:pPr>
    </w:p>
    <w:p w14:paraId="66FD9C26" w14:textId="26F37310" w:rsidR="004B7CA7" w:rsidRDefault="004B7CA7">
      <w:pPr>
        <w:jc w:val="both"/>
        <w:rPr>
          <w:ins w:id="364" w:author="PABLO PALACIOS LÓPEZ" w:date="2022-11-04T20:36:00Z"/>
        </w:rPr>
        <w:pPrChange w:id="365" w:author="PABLO PALACIOS LÓPEZ" w:date="2022-11-20T22:38:00Z">
          <w:pPr/>
        </w:pPrChange>
      </w:pPr>
    </w:p>
    <w:p w14:paraId="1E4930F0" w14:textId="50B0F2B6" w:rsidR="00D360ED" w:rsidRPr="00D360ED" w:rsidRDefault="004B7CA7" w:rsidP="004708AA">
      <w:pPr>
        <w:jc w:val="both"/>
        <w:rPr>
          <w:ins w:id="366" w:author="PABLO PALACIOS LÓPEZ" w:date="2022-11-04T20:01:00Z"/>
        </w:rPr>
      </w:pPr>
      <w:ins w:id="367" w:author="PABLO PALACIOS LÓPEZ" w:date="2022-11-04T20:37:00Z">
        <w:r>
          <w:t xml:space="preserve">Este es el </w:t>
        </w:r>
        <w:proofErr w:type="spellStart"/>
        <w:r>
          <w:t>wireframe</w:t>
        </w:r>
        <w:proofErr w:type="spellEnd"/>
        <w:r>
          <w:t xml:space="preserve"> que he u</w:t>
        </w:r>
      </w:ins>
      <w:ins w:id="368" w:author="PABLO PALACIOS LÓPEZ" w:date="2022-11-04T20:38:00Z">
        <w:r>
          <w:t xml:space="preserve">tilizado para diseñar las páginas de Iniciar sesión, registrarse y contacto, está constituido </w:t>
        </w:r>
      </w:ins>
      <w:ins w:id="369" w:author="PABLO PALACIOS LÓPEZ" w:date="2022-11-04T20:39:00Z">
        <w:r>
          <w:t>por una sección en la que el usuario podrá rellenar sus datos respectivamente,</w:t>
        </w:r>
      </w:ins>
      <w:ins w:id="370" w:author="PABLO PALACIOS LÓPEZ" w:date="2022-11-04T20:40:00Z">
        <w:r>
          <w:t xml:space="preserve"> en el caso de contacto, he añadido un cuadro de texto, donde cualquier persona podrá enviar </w:t>
        </w:r>
      </w:ins>
      <w:ins w:id="371" w:author="PABLO PALACIOS LÓPEZ" w:date="2022-11-04T20:41:00Z">
        <w:r>
          <w:t xml:space="preserve">cualquier </w:t>
        </w:r>
      </w:ins>
      <w:ins w:id="372" w:author="PABLO PALACIOS LÓPEZ" w:date="2022-11-04T20:40:00Z">
        <w:r>
          <w:t>texto que desee.</w:t>
        </w:r>
      </w:ins>
      <w:ins w:id="373" w:author="PABLO PALACIOS LÓPEZ" w:date="2022-11-04T20:41:00Z">
        <w:r>
          <w:t xml:space="preserve"> Al final de cada una de estas tres páginas, he añadido un botón de enviar.</w:t>
        </w:r>
      </w:ins>
    </w:p>
    <w:p w14:paraId="314E731D" w14:textId="4AE987A8" w:rsidR="00EA5690" w:rsidRDefault="00EA5690" w:rsidP="004708AA">
      <w:pPr>
        <w:jc w:val="both"/>
        <w:rPr>
          <w:ins w:id="374" w:author="PABLO PALACIOS LÓPEZ" w:date="2022-11-04T20:06:00Z"/>
        </w:rPr>
      </w:pPr>
      <w:ins w:id="375" w:author="PABLO PALACIOS LÓPEZ" w:date="2022-11-04T20:01:00Z">
        <w:r>
          <w:t>Para es</w:t>
        </w:r>
      </w:ins>
      <w:ins w:id="376" w:author="PABLO PALACIOS LÓPEZ" w:date="2022-11-04T20:02:00Z">
        <w:r>
          <w:t xml:space="preserve">ta </w:t>
        </w:r>
      </w:ins>
      <w:ins w:id="377" w:author="PABLO PALACIOS LÓPEZ" w:date="2022-11-07T00:01:00Z">
        <w:r w:rsidR="00AD5036">
          <w:t>tercera</w:t>
        </w:r>
      </w:ins>
      <w:ins w:id="378" w:author="PABLO PALACIOS LÓPEZ" w:date="2022-11-04T20:02:00Z">
        <w:r>
          <w:t xml:space="preserve"> entrega he continuado implementando más código </w:t>
        </w:r>
      </w:ins>
      <w:proofErr w:type="spellStart"/>
      <w:ins w:id="379" w:author="PABLO PALACIOS LÓPEZ" w:date="2022-11-04T20:05:00Z">
        <w:r>
          <w:t>c</w:t>
        </w:r>
      </w:ins>
      <w:ins w:id="380" w:author="PABLO PALACIOS LÓPEZ" w:date="2022-11-04T20:02:00Z">
        <w:r>
          <w:t>ss</w:t>
        </w:r>
      </w:ins>
      <w:proofErr w:type="spellEnd"/>
      <w:ins w:id="381" w:author="PABLO PALACIOS LÓPEZ" w:date="2022-11-04T20:04:00Z">
        <w:r>
          <w:t>.</w:t>
        </w:r>
      </w:ins>
      <w:ins w:id="382" w:author="PABLO PALACIOS LÓPEZ" w:date="2022-11-04T20:03:00Z">
        <w:r>
          <w:t xml:space="preserve"> </w:t>
        </w:r>
      </w:ins>
      <w:ins w:id="383" w:author="PABLO PALACIOS LÓPEZ" w:date="2022-11-04T20:05:00Z">
        <w:r>
          <w:t>E</w:t>
        </w:r>
      </w:ins>
      <w:ins w:id="384" w:author="PABLO PALACIOS LÓPEZ" w:date="2022-11-04T20:03:00Z">
        <w:r>
          <w:t xml:space="preserve">n primer </w:t>
        </w:r>
      </w:ins>
      <w:ins w:id="385" w:author="PABLO PALACIOS LÓPEZ" w:date="2022-11-04T20:42:00Z">
        <w:r w:rsidR="007B35CF">
          <w:t>lugar,</w:t>
        </w:r>
      </w:ins>
      <w:ins w:id="386" w:author="PABLO PALACIOS LÓPEZ" w:date="2022-11-04T20:03:00Z">
        <w:r>
          <w:t xml:space="preserve"> </w:t>
        </w:r>
      </w:ins>
      <w:ins w:id="387" w:author="PABLO PALACIOS LÓPEZ" w:date="2022-11-07T00:02:00Z">
        <w:r w:rsidR="00AD5036">
          <w:t xml:space="preserve">he implementado el menú responsive donde </w:t>
        </w:r>
      </w:ins>
      <w:ins w:id="388" w:author="PABLO PALACIOS LÓPEZ" w:date="2022-11-07T00:03:00Z">
        <w:r w:rsidR="00AD5036">
          <w:t>dependiendo del tamaño de la página</w:t>
        </w:r>
      </w:ins>
      <w:ins w:id="389" w:author="PABLO PALACIOS LÓPEZ" w:date="2022-11-07T00:15:00Z">
        <w:r w:rsidR="006F4DA1">
          <w:t xml:space="preserve"> </w:t>
        </w:r>
      </w:ins>
      <w:ins w:id="390" w:author="PABLO PALACIOS LÓPEZ" w:date="2022-11-07T00:03:00Z">
        <w:r w:rsidR="00AD5036">
          <w:t>vamos ajustando los parámetros y los elementos de la pág</w:t>
        </w:r>
      </w:ins>
      <w:ins w:id="391" w:author="PABLO PALACIOS LÓPEZ" w:date="2022-11-07T00:04:00Z">
        <w:r w:rsidR="00AD5036">
          <w:t>ina</w:t>
        </w:r>
      </w:ins>
      <w:ins w:id="392" w:author="PABLO PALACIOS LÓPEZ" w:date="2022-11-07T00:02:00Z">
        <w:r w:rsidR="00AD5036">
          <w:t xml:space="preserve">. </w:t>
        </w:r>
      </w:ins>
    </w:p>
    <w:p w14:paraId="1180910B" w14:textId="45191D43" w:rsidR="006F4DA1" w:rsidRPr="006F4DA1" w:rsidRDefault="00471072" w:rsidP="004708AA">
      <w:pPr>
        <w:jc w:val="both"/>
        <w:rPr>
          <w:ins w:id="393" w:author="PABLO PALACIOS LÓPEZ" w:date="2022-11-07T00:05:00Z"/>
        </w:rPr>
      </w:pPr>
      <w:ins w:id="394" w:author="PABLO PALACIOS LÓPEZ" w:date="2022-11-07T00:44:00Z">
        <w:r>
          <w:t>También</w:t>
        </w:r>
      </w:ins>
      <w:ins w:id="395" w:author="PABLO PALACIOS LÓPEZ" w:date="2022-11-07T00:04:00Z">
        <w:r w:rsidR="00AD5036">
          <w:t>, he optado por quitar las tablas de resumen de “Tipos de erupciones</w:t>
        </w:r>
      </w:ins>
      <w:ins w:id="396" w:author="PABLO PALACIOS LÓPEZ" w:date="2022-11-07T00:05:00Z">
        <w:r w:rsidR="00AD5036">
          <w:t xml:space="preserve"> volcánicas</w:t>
        </w:r>
      </w:ins>
      <w:ins w:id="397" w:author="PABLO PALACIOS LÓPEZ" w:date="2022-11-07T00:04:00Z">
        <w:r w:rsidR="00AD5036">
          <w:t>”, y añadir cartas giratorias</w:t>
        </w:r>
      </w:ins>
      <w:ins w:id="398" w:author="PABLO PALACIOS LÓPEZ" w:date="2022-11-07T00:44:00Z">
        <w:r>
          <w:t xml:space="preserve"> de resumen</w:t>
        </w:r>
      </w:ins>
      <w:ins w:id="399" w:author="PABLO PALACIOS LÓPEZ" w:date="2022-11-07T00:15:00Z">
        <w:r w:rsidR="006F4DA1">
          <w:t xml:space="preserve"> y un índice.</w:t>
        </w:r>
      </w:ins>
    </w:p>
    <w:p w14:paraId="6B886F32" w14:textId="6BAE6CA8" w:rsidR="00AD5036" w:rsidRDefault="00AD5036">
      <w:pPr>
        <w:jc w:val="both"/>
        <w:rPr>
          <w:ins w:id="400" w:author="PABLO PALACIOS LÓPEZ" w:date="2022-11-07T00:05:00Z"/>
        </w:rPr>
      </w:pPr>
    </w:p>
    <w:p w14:paraId="1D8B50F6" w14:textId="392E50E1" w:rsidR="00AD5036" w:rsidRDefault="00AD5036">
      <w:pPr>
        <w:jc w:val="both"/>
        <w:rPr>
          <w:ins w:id="401" w:author="PABLO PALACIOS LÓPEZ" w:date="2022-11-07T00:05:00Z"/>
        </w:rPr>
      </w:pPr>
    </w:p>
    <w:p w14:paraId="40E1A805" w14:textId="2C5FC98B" w:rsidR="00AD5036" w:rsidRDefault="00AD5036">
      <w:pPr>
        <w:jc w:val="both"/>
        <w:rPr>
          <w:ins w:id="402" w:author="PABLO PALACIOS LÓPEZ" w:date="2022-11-07T00:05:00Z"/>
        </w:rPr>
      </w:pPr>
    </w:p>
    <w:p w14:paraId="71C3A000" w14:textId="228858D4" w:rsidR="00AD5036" w:rsidRDefault="00AD5036">
      <w:pPr>
        <w:jc w:val="both"/>
        <w:rPr>
          <w:ins w:id="403" w:author="PABLO PALACIOS LÓPEZ" w:date="2022-11-07T00:05:00Z"/>
        </w:rPr>
      </w:pPr>
    </w:p>
    <w:p w14:paraId="366889F7" w14:textId="717752C2" w:rsidR="009B5FEE" w:rsidRDefault="009B5FEE">
      <w:pPr>
        <w:jc w:val="both"/>
        <w:rPr>
          <w:ins w:id="404" w:author="PABLO PALACIOS LÓPEZ" w:date="2022-11-26T23:13:00Z"/>
        </w:rPr>
      </w:pPr>
    </w:p>
    <w:p w14:paraId="09AEC0F6" w14:textId="382F24D3" w:rsidR="00A8742A" w:rsidRDefault="00A8742A">
      <w:pPr>
        <w:jc w:val="both"/>
        <w:rPr>
          <w:ins w:id="405" w:author="PABLO PALACIOS LÓPEZ" w:date="2022-11-26T23:13:00Z"/>
        </w:rPr>
      </w:pPr>
    </w:p>
    <w:p w14:paraId="03A47BF0" w14:textId="77777777" w:rsidR="00A8742A" w:rsidRDefault="00A8742A">
      <w:pPr>
        <w:jc w:val="both"/>
        <w:rPr>
          <w:ins w:id="406" w:author="PABLO PALACIOS LÓPEZ" w:date="2022-11-20T22:27:00Z"/>
        </w:rPr>
      </w:pPr>
    </w:p>
    <w:p w14:paraId="4E61CEA8" w14:textId="1A1B545F" w:rsidR="009B5FEE" w:rsidRDefault="009B5FEE" w:rsidP="009B5FEE">
      <w:pPr>
        <w:pStyle w:val="Ttulo2"/>
        <w:rPr>
          <w:ins w:id="407" w:author="PABLO PALACIOS LÓPEZ" w:date="2022-11-20T22:28:00Z"/>
        </w:rPr>
      </w:pPr>
      <w:bookmarkStart w:id="408" w:name="_Toc119879259"/>
      <w:ins w:id="409" w:author="PABLO PALACIOS LÓPEZ" w:date="2022-11-20T22:27:00Z">
        <w:r>
          <w:lastRenderedPageBreak/>
          <w:t>Wireframe de Wallpapers</w:t>
        </w:r>
      </w:ins>
      <w:ins w:id="410" w:author="PABLO PALACIOS LÓPEZ" w:date="2022-11-20T22:28:00Z">
        <w:r>
          <w:t>.</w:t>
        </w:r>
        <w:bookmarkEnd w:id="408"/>
      </w:ins>
    </w:p>
    <w:p w14:paraId="36C190DE" w14:textId="62C8B49E" w:rsidR="009B5FEE" w:rsidRDefault="009B5FEE" w:rsidP="009B5FEE">
      <w:pPr>
        <w:rPr>
          <w:ins w:id="411" w:author="PABLO PALACIOS LÓPEZ" w:date="2022-11-20T22:28:00Z"/>
        </w:rPr>
      </w:pPr>
    </w:p>
    <w:p w14:paraId="0A8A1EC7" w14:textId="3AE5AF20" w:rsidR="009B5FEE" w:rsidRPr="009B5FEE" w:rsidRDefault="009B5FEE">
      <w:pPr>
        <w:rPr>
          <w:ins w:id="412" w:author="PABLO PALACIOS LÓPEZ" w:date="2022-11-20T22:28:00Z"/>
        </w:rPr>
        <w:pPrChange w:id="413" w:author="PABLO PALACIOS LÓPEZ" w:date="2022-11-20T22:28:00Z">
          <w:pPr>
            <w:pStyle w:val="Ttulo2"/>
          </w:pPr>
        </w:pPrChange>
      </w:pPr>
      <w:ins w:id="414" w:author="PABLO PALACIOS LÓPEZ" w:date="2022-11-20T22:33:00Z">
        <w:r w:rsidRPr="009B5FEE">
          <w:rPr>
            <w:noProof/>
          </w:rPr>
          <w:drawing>
            <wp:inline distT="0" distB="0" distL="0" distR="0" wp14:anchorId="6F5BF90E" wp14:editId="6FD9E70C">
              <wp:extent cx="5400040" cy="3309620"/>
              <wp:effectExtent l="0" t="0" r="0" b="5080"/>
              <wp:docPr id="7" name="Imagen 7" descr="Tabla, Gráfico de rectángulos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n 7" descr="Tabla, Gráfico de rectángulos&#10;&#10;Descripción generada automáticamente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33096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C21C270" w14:textId="6762AB97" w:rsidR="009B5FEE" w:rsidRDefault="009B5FEE" w:rsidP="004708AA">
      <w:pPr>
        <w:jc w:val="both"/>
        <w:rPr>
          <w:ins w:id="415" w:author="PABLO PALACIOS LÓPEZ" w:date="2022-11-20T22:39:00Z"/>
        </w:rPr>
      </w:pPr>
      <w:ins w:id="416" w:author="PABLO PALACIOS LÓPEZ" w:date="2022-11-20T22:34:00Z">
        <w:r>
          <w:t xml:space="preserve">Para esta cuarta entrega, he realizado una galería de Wallpapers sobre los volcanes, donde he </w:t>
        </w:r>
      </w:ins>
      <w:ins w:id="417" w:author="PABLO PALACIOS LÓPEZ" w:date="2022-11-20T22:35:00Z">
        <w:r>
          <w:t xml:space="preserve">utilizado un contenedor con </w:t>
        </w:r>
        <w:proofErr w:type="spellStart"/>
        <w:r>
          <w:t>grid</w:t>
        </w:r>
      </w:ins>
      <w:ins w:id="418" w:author="PABLO PALACIOS LÓPEZ" w:date="2022-11-20T22:36:00Z">
        <w:r>
          <w:t>-i</w:t>
        </w:r>
      </w:ins>
      <w:ins w:id="419" w:author="PABLO PALACIOS LÓPEZ" w:date="2022-11-20T22:35:00Z">
        <w:r>
          <w:t>tems</w:t>
        </w:r>
        <w:proofErr w:type="spellEnd"/>
        <w:r>
          <w:t xml:space="preserve"> que serán responsive</w:t>
        </w:r>
      </w:ins>
      <w:ins w:id="420" w:author="PABLO PALACIOS LÓPEZ" w:date="2022-11-20T22:36:00Z">
        <w:r>
          <w:t xml:space="preserve"> para los distintos tamaños </w:t>
        </w:r>
      </w:ins>
      <w:ins w:id="421" w:author="PABLO PALACIOS LÓPEZ" w:date="2022-11-20T22:38:00Z">
        <w:r w:rsidR="004708AA">
          <w:t xml:space="preserve">de la pantalla </w:t>
        </w:r>
      </w:ins>
      <w:ins w:id="422" w:author="PABLO PALACIOS LÓPEZ" w:date="2022-11-20T22:36:00Z">
        <w:r>
          <w:t>que el usuario quiera utilizar</w:t>
        </w:r>
      </w:ins>
      <w:ins w:id="423" w:author="PABLO PALACIOS LÓPEZ" w:date="2022-11-20T22:35:00Z">
        <w:r>
          <w:t>.</w:t>
        </w:r>
      </w:ins>
    </w:p>
    <w:p w14:paraId="7DFE88C5" w14:textId="11D035B7" w:rsidR="004708AA" w:rsidRDefault="004708AA" w:rsidP="004708AA">
      <w:pPr>
        <w:jc w:val="both"/>
        <w:rPr>
          <w:ins w:id="424" w:author="PABLO PALACIOS LÓPEZ" w:date="2022-11-20T22:39:00Z"/>
        </w:rPr>
      </w:pPr>
    </w:p>
    <w:p w14:paraId="7E71ADCC" w14:textId="3E74E0C3" w:rsidR="004708AA" w:rsidRDefault="004708AA" w:rsidP="004708AA">
      <w:pPr>
        <w:pStyle w:val="Ttulo2"/>
        <w:rPr>
          <w:ins w:id="425" w:author="PABLO PALACIOS LÓPEZ" w:date="2022-11-20T22:40:00Z"/>
        </w:rPr>
      </w:pPr>
      <w:bookmarkStart w:id="426" w:name="_Toc119879260"/>
      <w:ins w:id="427" w:author="PABLO PALACIOS LÓPEZ" w:date="2022-11-20T22:40:00Z">
        <w:r>
          <w:t>Wireframe de dispositivo móvil.</w:t>
        </w:r>
        <w:bookmarkEnd w:id="426"/>
      </w:ins>
    </w:p>
    <w:p w14:paraId="43D95DF2" w14:textId="74FC8742" w:rsidR="00AF594D" w:rsidRDefault="00AF594D" w:rsidP="004127D2">
      <w:pPr>
        <w:rPr>
          <w:ins w:id="428" w:author="PABLO PALACIOS LÓPEZ" w:date="2022-11-20T22:57:00Z"/>
        </w:rPr>
      </w:pPr>
      <w:ins w:id="429" w:author="PABLO PALACIOS LÓPEZ" w:date="2022-11-20T22:54:00Z">
        <w:r>
          <w:t>El dispositivo móvil que v</w:t>
        </w:r>
      </w:ins>
      <w:ins w:id="430" w:author="PABLO PALACIOS LÓPEZ" w:date="2022-11-20T22:56:00Z">
        <w:r>
          <w:t xml:space="preserve">oy </w:t>
        </w:r>
      </w:ins>
      <w:ins w:id="431" w:author="PABLO PALACIOS LÓPEZ" w:date="2022-11-20T22:54:00Z">
        <w:r>
          <w:t>a utilizar es el Samsung</w:t>
        </w:r>
      </w:ins>
      <w:ins w:id="432" w:author="PABLO PALACIOS LÓPEZ" w:date="2022-11-20T22:55:00Z">
        <w:r>
          <w:t xml:space="preserve"> Galaxy S20 Ultra, </w:t>
        </w:r>
      </w:ins>
      <w:ins w:id="433" w:author="PABLO PALACIOS LÓPEZ" w:date="2022-11-20T22:56:00Z">
        <w:r>
          <w:t>cuya pantalla</w:t>
        </w:r>
      </w:ins>
      <w:ins w:id="434" w:author="PABLO PALACIOS LÓPEZ" w:date="2022-11-20T22:55:00Z">
        <w:r>
          <w:t xml:space="preserve"> posee una anchura de 412px y una altura de 915px</w:t>
        </w:r>
      </w:ins>
      <w:ins w:id="435" w:author="PABLO PALACIOS LÓPEZ" w:date="2022-11-20T22:56:00Z">
        <w:r>
          <w:t xml:space="preserve">, para ello he </w:t>
        </w:r>
        <w:r w:rsidR="005A632C">
          <w:t>crea</w:t>
        </w:r>
      </w:ins>
      <w:ins w:id="436" w:author="PABLO PALACIOS LÓPEZ" w:date="2022-11-20T22:57:00Z">
        <w:r w:rsidR="00D25530">
          <w:t>do</w:t>
        </w:r>
      </w:ins>
      <w:ins w:id="437" w:author="PABLO PALACIOS LÓPEZ" w:date="2022-11-20T22:56:00Z">
        <w:r w:rsidR="005A632C">
          <w:t xml:space="preserve"> un nuevo </w:t>
        </w:r>
      </w:ins>
      <w:ins w:id="438" w:author="PABLO PALACIOS LÓPEZ" w:date="2022-11-20T22:57:00Z">
        <w:r w:rsidR="00D25530">
          <w:t>.</w:t>
        </w:r>
        <w:proofErr w:type="spellStart"/>
        <w:r w:rsidR="00D25530">
          <w:t>c</w:t>
        </w:r>
      </w:ins>
      <w:ins w:id="439" w:author="PABLO PALACIOS LÓPEZ" w:date="2022-11-20T22:56:00Z">
        <w:r w:rsidR="005A632C">
          <w:t>ss</w:t>
        </w:r>
        <w:proofErr w:type="spellEnd"/>
        <w:r w:rsidR="005A632C">
          <w:t xml:space="preserve"> </w:t>
        </w:r>
      </w:ins>
      <w:ins w:id="440" w:author="PABLO PALACIOS LÓPEZ" w:date="2022-11-20T22:57:00Z">
        <w:r w:rsidR="005A632C">
          <w:t>utilizado solamente para el móvil</w:t>
        </w:r>
        <w:r w:rsidR="00D25530">
          <w:t>.</w:t>
        </w:r>
      </w:ins>
    </w:p>
    <w:p w14:paraId="07977BB0" w14:textId="48225078" w:rsidR="00D25530" w:rsidRDefault="00D25530" w:rsidP="004127D2">
      <w:pPr>
        <w:rPr>
          <w:ins w:id="441" w:author="PABLO PALACIOS LÓPEZ" w:date="2022-11-20T22:58:00Z"/>
        </w:rPr>
      </w:pPr>
      <w:ins w:id="442" w:author="PABLO PALACIOS LÓPEZ" w:date="2022-11-20T22:58:00Z">
        <w:r>
          <w:t xml:space="preserve">El </w:t>
        </w:r>
        <w:proofErr w:type="spellStart"/>
        <w:r>
          <w:t>wireframe</w:t>
        </w:r>
        <w:proofErr w:type="spellEnd"/>
        <w:r>
          <w:t xml:space="preserve"> que utilizaremos para el dispositivo móvil es el siguiente:</w:t>
        </w:r>
      </w:ins>
    </w:p>
    <w:p w14:paraId="25666FE3" w14:textId="6775F9D0" w:rsidR="00D25530" w:rsidRPr="004127D2" w:rsidRDefault="00DA34BE">
      <w:pPr>
        <w:rPr>
          <w:ins w:id="443" w:author="PABLO PALACIOS LÓPEZ" w:date="2022-11-20T22:40:00Z"/>
        </w:rPr>
        <w:pPrChange w:id="444" w:author="PABLO PALACIOS LÓPEZ" w:date="2022-11-20T22:40:00Z">
          <w:pPr>
            <w:pStyle w:val="Ttulo2"/>
          </w:pPr>
        </w:pPrChange>
      </w:pPr>
      <w:ins w:id="445" w:author="PABLO PALACIOS LÓPEZ" w:date="2022-11-20T23:10:00Z">
        <w:r w:rsidRPr="00E0005D">
          <w:rPr>
            <w:noProof/>
          </w:rPr>
          <w:drawing>
            <wp:anchor distT="0" distB="0" distL="114300" distR="114300" simplePos="0" relativeHeight="251674624" behindDoc="0" locked="0" layoutInCell="1" allowOverlap="1" wp14:anchorId="322E6289" wp14:editId="33FD81D2">
              <wp:simplePos x="0" y="0"/>
              <wp:positionH relativeFrom="margin">
                <wp:align>center</wp:align>
              </wp:positionH>
              <wp:positionV relativeFrom="margin">
                <wp:posOffset>6033770</wp:posOffset>
              </wp:positionV>
              <wp:extent cx="1552575" cy="3171190"/>
              <wp:effectExtent l="0" t="0" r="9525" b="0"/>
              <wp:wrapSquare wrapText="bothSides"/>
              <wp:docPr id="9" name="Imagen 9" descr="Tabl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n 9" descr="Tabla&#10;&#10;Descripción generada automáticamente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52575" cy="31711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14:paraId="7B7C95BE" w14:textId="4D1587AB" w:rsidR="004708AA" w:rsidRPr="004708AA" w:rsidRDefault="004708AA">
      <w:pPr>
        <w:rPr>
          <w:ins w:id="446" w:author="PABLO PALACIOS LÓPEZ" w:date="2022-11-20T22:27:00Z"/>
        </w:rPr>
        <w:pPrChange w:id="447" w:author="PABLO PALACIOS LÓPEZ" w:date="2022-11-20T22:40:00Z">
          <w:pPr>
            <w:pStyle w:val="Ttulo2"/>
          </w:pPr>
        </w:pPrChange>
      </w:pPr>
    </w:p>
    <w:p w14:paraId="6F4F24A8" w14:textId="50A0037B" w:rsidR="009B5FEE" w:rsidRDefault="009B5FEE" w:rsidP="009B5FEE">
      <w:pPr>
        <w:rPr>
          <w:ins w:id="448" w:author="PABLO PALACIOS LÓPEZ" w:date="2022-11-20T23:11:00Z"/>
        </w:rPr>
      </w:pPr>
    </w:p>
    <w:p w14:paraId="25B254A9" w14:textId="76A94570" w:rsidR="00E0005D" w:rsidRDefault="00E0005D" w:rsidP="009B5FEE">
      <w:pPr>
        <w:rPr>
          <w:ins w:id="449" w:author="PABLO PALACIOS LÓPEZ" w:date="2022-11-20T23:11:00Z"/>
        </w:rPr>
      </w:pPr>
    </w:p>
    <w:p w14:paraId="56D9C356" w14:textId="07F992FA" w:rsidR="00E0005D" w:rsidRDefault="00E0005D" w:rsidP="009B5FEE">
      <w:pPr>
        <w:rPr>
          <w:ins w:id="450" w:author="PABLO PALACIOS LÓPEZ" w:date="2022-11-20T23:11:00Z"/>
        </w:rPr>
      </w:pPr>
    </w:p>
    <w:p w14:paraId="0C8839FE" w14:textId="19A0AB0A" w:rsidR="00E0005D" w:rsidRDefault="00E0005D" w:rsidP="009B5FEE">
      <w:pPr>
        <w:rPr>
          <w:ins w:id="451" w:author="PABLO PALACIOS LÓPEZ" w:date="2022-11-20T23:11:00Z"/>
        </w:rPr>
      </w:pPr>
    </w:p>
    <w:p w14:paraId="43CE5F99" w14:textId="68948F8C" w:rsidR="00E0005D" w:rsidRDefault="00E0005D" w:rsidP="009B5FEE">
      <w:pPr>
        <w:rPr>
          <w:ins w:id="452" w:author="PABLO PALACIOS LÓPEZ" w:date="2022-11-20T23:11:00Z"/>
        </w:rPr>
      </w:pPr>
    </w:p>
    <w:p w14:paraId="2653D676" w14:textId="4A57E3B0" w:rsidR="00E0005D" w:rsidRDefault="00E0005D" w:rsidP="009B5FEE">
      <w:pPr>
        <w:rPr>
          <w:ins w:id="453" w:author="PABLO PALACIOS LÓPEZ" w:date="2022-11-20T23:11:00Z"/>
        </w:rPr>
      </w:pPr>
    </w:p>
    <w:p w14:paraId="28C6BE31" w14:textId="610A7ACB" w:rsidR="00E0005D" w:rsidRDefault="00E0005D" w:rsidP="009B5FEE">
      <w:pPr>
        <w:rPr>
          <w:ins w:id="454" w:author="PABLO PALACIOS LÓPEZ" w:date="2022-11-20T23:11:00Z"/>
        </w:rPr>
      </w:pPr>
    </w:p>
    <w:p w14:paraId="6A15A31F" w14:textId="0E104D4A" w:rsidR="00E0005D" w:rsidRDefault="00E0005D" w:rsidP="009B5FEE">
      <w:pPr>
        <w:rPr>
          <w:ins w:id="455" w:author="PABLO PALACIOS LÓPEZ" w:date="2022-11-20T23:12:00Z"/>
        </w:rPr>
      </w:pPr>
    </w:p>
    <w:p w14:paraId="2ACE58A9" w14:textId="5B84FAB3" w:rsidR="00E0005D" w:rsidRDefault="00E0005D">
      <w:pPr>
        <w:jc w:val="both"/>
        <w:rPr>
          <w:ins w:id="456" w:author="PABLO PALACIOS LÓPEZ" w:date="2022-11-20T23:15:00Z"/>
        </w:rPr>
        <w:pPrChange w:id="457" w:author="PABLO PALACIOS LÓPEZ" w:date="2022-11-20T23:28:00Z">
          <w:pPr/>
        </w:pPrChange>
      </w:pPr>
      <w:ins w:id="458" w:author="PABLO PALACIOS LÓPEZ" w:date="2022-11-20T23:12:00Z">
        <w:r>
          <w:lastRenderedPageBreak/>
          <w:t xml:space="preserve">Para esta parte 4, he optado por adaptar la disposición de los elementos de la página de la forma </w:t>
        </w:r>
      </w:ins>
      <w:ins w:id="459" w:author="PABLO PALACIOS LÓPEZ" w:date="2022-11-20T23:13:00Z">
        <w:r>
          <w:t>que se muestra en la imagen</w:t>
        </w:r>
      </w:ins>
      <w:ins w:id="460" w:author="PABLO PALACIOS LÓPEZ" w:date="2022-11-20T23:15:00Z">
        <w:r>
          <w:t xml:space="preserve">, he retocado </w:t>
        </w:r>
      </w:ins>
      <w:ins w:id="461" w:author="PABLO PALACIOS LÓPEZ" w:date="2022-11-20T23:16:00Z">
        <w:r>
          <w:t>todas las</w:t>
        </w:r>
      </w:ins>
      <w:ins w:id="462" w:author="PABLO PALACIOS LÓPEZ" w:date="2022-11-20T23:15:00Z">
        <w:r>
          <w:t xml:space="preserve"> partes de la página web,</w:t>
        </w:r>
      </w:ins>
      <w:ins w:id="463" w:author="PABLO PALACIOS LÓPEZ" w:date="2022-11-20T23:16:00Z">
        <w:r>
          <w:t xml:space="preserve"> pero haciendo principal énfasis en aquellas con gran cantidad de contenido,</w:t>
        </w:r>
      </w:ins>
      <w:ins w:id="464" w:author="PABLO PALACIOS LÓPEZ" w:date="2022-11-20T23:15:00Z">
        <w:r>
          <w:t xml:space="preserve"> </w:t>
        </w:r>
      </w:ins>
      <w:ins w:id="465" w:author="PABLO PALACIOS LÓPEZ" w:date="2022-11-20T23:28:00Z">
        <w:r w:rsidR="00997FF4">
          <w:t>como,</w:t>
        </w:r>
      </w:ins>
      <w:ins w:id="466" w:author="PABLO PALACIOS LÓPEZ" w:date="2022-11-20T23:15:00Z">
        <w:r>
          <w:t xml:space="preserve"> por ejemplo: </w:t>
        </w:r>
      </w:ins>
      <w:ins w:id="467" w:author="PABLO PALACIOS LÓPEZ" w:date="2022-11-20T23:17:00Z">
        <w:r>
          <w:t>“</w:t>
        </w:r>
      </w:ins>
      <w:ins w:id="468" w:author="PABLO PALACIOS LÓPEZ" w:date="2022-11-20T23:16:00Z">
        <w:r>
          <w:t>Tipos de erupciones</w:t>
        </w:r>
      </w:ins>
      <w:ins w:id="469" w:author="PABLO PALACIOS LÓPEZ" w:date="2022-11-20T23:17:00Z">
        <w:r>
          <w:t>”</w:t>
        </w:r>
      </w:ins>
      <w:ins w:id="470" w:author="PABLO PALACIOS LÓPEZ" w:date="2022-11-20T23:16:00Z">
        <w:r>
          <w:t xml:space="preserve"> y </w:t>
        </w:r>
      </w:ins>
      <w:ins w:id="471" w:author="PABLO PALACIOS LÓPEZ" w:date="2022-11-20T23:17:00Z">
        <w:r>
          <w:t>“Relación entre vulcanismo y placas tectónicas”</w:t>
        </w:r>
      </w:ins>
      <w:ins w:id="472" w:author="PABLO PALACIOS LÓPEZ" w:date="2022-11-20T23:13:00Z">
        <w:r>
          <w:t xml:space="preserve">. </w:t>
        </w:r>
      </w:ins>
    </w:p>
    <w:p w14:paraId="2271C010" w14:textId="776DEDBA" w:rsidR="00E0005D" w:rsidRDefault="00E0005D">
      <w:pPr>
        <w:jc w:val="both"/>
        <w:rPr>
          <w:ins w:id="473" w:author="PABLO PALACIOS LÓPEZ" w:date="2022-11-20T23:18:00Z"/>
        </w:rPr>
        <w:pPrChange w:id="474" w:author="PABLO PALACIOS LÓPEZ" w:date="2022-11-20T23:28:00Z">
          <w:pPr/>
        </w:pPrChange>
      </w:pPr>
      <w:ins w:id="475" w:author="PABLO PALACIOS LÓPEZ" w:date="2022-11-20T23:13:00Z">
        <w:r>
          <w:t xml:space="preserve">En primer </w:t>
        </w:r>
      </w:ins>
      <w:ins w:id="476" w:author="PABLO PALACIOS LÓPEZ" w:date="2022-11-20T23:15:00Z">
        <w:r>
          <w:t>lugar,</w:t>
        </w:r>
      </w:ins>
      <w:ins w:id="477" w:author="PABLO PALACIOS LÓPEZ" w:date="2022-11-20T23:13:00Z">
        <w:r>
          <w:t xml:space="preserve"> tenemos el índice</w:t>
        </w:r>
      </w:ins>
      <w:ins w:id="478" w:author="PABLO PALACIOS LÓPEZ" w:date="2022-11-20T23:15:00Z">
        <w:r>
          <w:t xml:space="preserve"> de la página</w:t>
        </w:r>
      </w:ins>
      <w:ins w:id="479" w:author="PABLO PALACIOS LÓPEZ" w:date="2022-11-20T23:13:00Z">
        <w:r>
          <w:t xml:space="preserve">, </w:t>
        </w:r>
      </w:ins>
      <w:ins w:id="480" w:author="PABLO PALACIOS LÓPEZ" w:date="2022-11-20T23:14:00Z">
        <w:r>
          <w:t>he decidido ponerlo así ya que la funcionalidad del índice es encontrar la información lo más rápida posible, de esta forma</w:t>
        </w:r>
      </w:ins>
      <w:ins w:id="481" w:author="PABLO PALACIOS LÓPEZ" w:date="2022-11-20T23:29:00Z">
        <w:r w:rsidR="00997FF4">
          <w:t>,</w:t>
        </w:r>
      </w:ins>
      <w:ins w:id="482" w:author="PABLO PALACIOS LÓPEZ" w:date="2022-11-20T23:14:00Z">
        <w:r>
          <w:t xml:space="preserve"> al ponerlo al inicio de la página</w:t>
        </w:r>
      </w:ins>
      <w:ins w:id="483" w:author="PABLO PALACIOS LÓPEZ" w:date="2022-11-20T23:15:00Z">
        <w:r>
          <w:t>, el usuario será capaz de navegar más rápidamente</w:t>
        </w:r>
      </w:ins>
      <w:ins w:id="484" w:author="PABLO PALACIOS LÓPEZ" w:date="2022-11-20T23:18:00Z">
        <w:r w:rsidR="00DA34BE">
          <w:t>.</w:t>
        </w:r>
      </w:ins>
    </w:p>
    <w:p w14:paraId="2839C75C" w14:textId="17F448BE" w:rsidR="00DA34BE" w:rsidRDefault="00DA34BE">
      <w:pPr>
        <w:jc w:val="both"/>
        <w:rPr>
          <w:ins w:id="485" w:author="PABLO PALACIOS LÓPEZ" w:date="2022-11-20T23:19:00Z"/>
        </w:rPr>
        <w:pPrChange w:id="486" w:author="PABLO PALACIOS LÓPEZ" w:date="2022-11-20T23:28:00Z">
          <w:pPr/>
        </w:pPrChange>
      </w:pPr>
      <w:ins w:id="487" w:author="PABLO PALACIOS LÓPEZ" w:date="2022-11-20T23:18:00Z">
        <w:r>
          <w:t>Continuamos con la part</w:t>
        </w:r>
      </w:ins>
      <w:ins w:id="488" w:author="PABLO PALACIOS LÓPEZ" w:date="2022-11-20T23:19:00Z">
        <w:r>
          <w:t>e del texto, en este caso seguirá la misma funcionalidad que en las anteriores entregas, constituida por una parte de texto y una imagen ilustrativa.</w:t>
        </w:r>
      </w:ins>
    </w:p>
    <w:p w14:paraId="11975AB9" w14:textId="26996E8A" w:rsidR="00DA34BE" w:rsidRDefault="00DA34BE">
      <w:pPr>
        <w:jc w:val="both"/>
        <w:rPr>
          <w:ins w:id="489" w:author="PABLO PALACIOS LÓPEZ" w:date="2022-11-20T23:27:00Z"/>
        </w:rPr>
        <w:pPrChange w:id="490" w:author="PABLO PALACIOS LÓPEZ" w:date="2022-11-20T23:28:00Z">
          <w:pPr/>
        </w:pPrChange>
      </w:pPr>
      <w:ins w:id="491" w:author="PABLO PALACIOS LÓPEZ" w:date="2022-11-20T23:24:00Z">
        <w:r>
          <w:t>Para fi</w:t>
        </w:r>
      </w:ins>
      <w:ins w:id="492" w:author="PABLO PALACIOS LÓPEZ" w:date="2022-11-20T23:25:00Z">
        <w:r>
          <w:t xml:space="preserve">nalizar, en la página de “Tipos de erupciones” </w:t>
        </w:r>
      </w:ins>
      <w:ins w:id="493" w:author="PABLO PALACIOS LÓPEZ" w:date="2022-11-20T23:27:00Z">
        <w:r w:rsidR="00997FF4">
          <w:t>se añadi</w:t>
        </w:r>
      </w:ins>
      <w:ins w:id="494" w:author="PABLO PALACIOS LÓPEZ" w:date="2022-11-20T23:28:00Z">
        <w:r w:rsidR="00997FF4">
          <w:t>ó</w:t>
        </w:r>
      </w:ins>
      <w:ins w:id="495" w:author="PABLO PALACIOS LÓPEZ" w:date="2022-11-20T23:25:00Z">
        <w:r>
          <w:t xml:space="preserve"> un aside donde se encontraban</w:t>
        </w:r>
      </w:ins>
      <w:ins w:id="496" w:author="PABLO PALACIOS LÓPEZ" w:date="2022-11-20T23:28:00Z">
        <w:r w:rsidR="00997FF4">
          <w:t xml:space="preserve"> unas</w:t>
        </w:r>
      </w:ins>
      <w:ins w:id="497" w:author="PABLO PALACIOS LÓPEZ" w:date="2022-11-20T23:25:00Z">
        <w:r>
          <w:t xml:space="preserve"> tarjetas giratorias con un pequeño resumen de cada tipo de erupción. Estas tarjetas </w:t>
        </w:r>
      </w:ins>
      <w:ins w:id="498" w:author="PABLO PALACIOS LÓPEZ" w:date="2022-11-20T23:28:00Z">
        <w:r w:rsidR="00997FF4">
          <w:t xml:space="preserve">en el dispositivo móvil </w:t>
        </w:r>
      </w:ins>
      <w:ins w:id="499" w:author="PABLO PALACIOS LÓPEZ" w:date="2022-11-20T23:25:00Z">
        <w:r>
          <w:t xml:space="preserve">se </w:t>
        </w:r>
      </w:ins>
      <w:ins w:id="500" w:author="PABLO PALACIOS LÓPEZ" w:date="2022-11-20T23:26:00Z">
        <w:r>
          <w:t>encontrarán debajo de la página, donde el usuario pinchará en la tarjeta resumen que desee leer.</w:t>
        </w:r>
      </w:ins>
    </w:p>
    <w:p w14:paraId="100C696F" w14:textId="7AE17A70" w:rsidR="003D74D0" w:rsidRDefault="003D74D0" w:rsidP="009B5FEE">
      <w:pPr>
        <w:rPr>
          <w:ins w:id="501" w:author="PABLO PALACIOS LÓPEZ" w:date="2022-11-20T23:27:00Z"/>
        </w:rPr>
      </w:pPr>
    </w:p>
    <w:p w14:paraId="372319C4" w14:textId="77777777" w:rsidR="003D74D0" w:rsidRDefault="003D74D0" w:rsidP="009B5FEE">
      <w:pPr>
        <w:rPr>
          <w:ins w:id="502" w:author="PABLO PALACIOS LÓPEZ" w:date="2022-11-20T23:11:00Z"/>
        </w:rPr>
      </w:pPr>
    </w:p>
    <w:p w14:paraId="1610BD0A" w14:textId="77777777" w:rsidR="00E0005D" w:rsidRDefault="00E0005D" w:rsidP="009B5FEE">
      <w:pPr>
        <w:rPr>
          <w:ins w:id="503" w:author="PABLO PALACIOS LÓPEZ" w:date="2022-11-20T23:11:00Z"/>
        </w:rPr>
      </w:pPr>
    </w:p>
    <w:p w14:paraId="78AD16F4" w14:textId="49A71544" w:rsidR="00E0005D" w:rsidRDefault="00E0005D" w:rsidP="009B5FEE">
      <w:pPr>
        <w:rPr>
          <w:ins w:id="504" w:author="PABLO PALACIOS LÓPEZ" w:date="2022-11-20T23:11:00Z"/>
        </w:rPr>
      </w:pPr>
    </w:p>
    <w:p w14:paraId="29E79D15" w14:textId="7D7393B6" w:rsidR="00E0005D" w:rsidRDefault="00E0005D" w:rsidP="009B5FEE">
      <w:pPr>
        <w:rPr>
          <w:ins w:id="505" w:author="PABLO PALACIOS LÓPEZ" w:date="2022-11-20T23:27:00Z"/>
        </w:rPr>
      </w:pPr>
    </w:p>
    <w:p w14:paraId="55F695F1" w14:textId="46D69850" w:rsidR="00DA34BE" w:rsidRDefault="00DA34BE" w:rsidP="009B5FEE">
      <w:pPr>
        <w:rPr>
          <w:ins w:id="506" w:author="PABLO PALACIOS LÓPEZ" w:date="2022-11-20T23:27:00Z"/>
        </w:rPr>
      </w:pPr>
    </w:p>
    <w:p w14:paraId="319E0ED4" w14:textId="1CEEE26F" w:rsidR="00DA34BE" w:rsidRDefault="00DA34BE" w:rsidP="009B5FEE">
      <w:pPr>
        <w:rPr>
          <w:ins w:id="507" w:author="PABLO PALACIOS LÓPEZ" w:date="2022-11-20T23:27:00Z"/>
        </w:rPr>
      </w:pPr>
    </w:p>
    <w:p w14:paraId="13717499" w14:textId="129AAF90" w:rsidR="00DA34BE" w:rsidRDefault="00DA34BE" w:rsidP="009B5FEE">
      <w:pPr>
        <w:rPr>
          <w:ins w:id="508" w:author="PABLO PALACIOS LÓPEZ" w:date="2022-11-20T23:27:00Z"/>
        </w:rPr>
      </w:pPr>
    </w:p>
    <w:p w14:paraId="534DF011" w14:textId="5149D28D" w:rsidR="00DA34BE" w:rsidRDefault="00DA34BE" w:rsidP="009B5FEE">
      <w:pPr>
        <w:rPr>
          <w:ins w:id="509" w:author="PABLO PALACIOS LÓPEZ" w:date="2022-11-20T23:27:00Z"/>
        </w:rPr>
      </w:pPr>
    </w:p>
    <w:p w14:paraId="181F4B49" w14:textId="487DE20D" w:rsidR="00DA34BE" w:rsidRDefault="00DA34BE" w:rsidP="009B5FEE">
      <w:pPr>
        <w:rPr>
          <w:ins w:id="510" w:author="PABLO PALACIOS LÓPEZ" w:date="2022-11-20T23:27:00Z"/>
        </w:rPr>
      </w:pPr>
    </w:p>
    <w:p w14:paraId="2055FB05" w14:textId="6393495F" w:rsidR="00DA34BE" w:rsidRDefault="00DA34BE" w:rsidP="009B5FEE">
      <w:pPr>
        <w:rPr>
          <w:ins w:id="511" w:author="PABLO PALACIOS LÓPEZ" w:date="2022-11-20T23:27:00Z"/>
        </w:rPr>
      </w:pPr>
    </w:p>
    <w:p w14:paraId="2472A11F" w14:textId="486A5F94" w:rsidR="00DA34BE" w:rsidRDefault="00DA34BE" w:rsidP="009B5FEE">
      <w:pPr>
        <w:rPr>
          <w:ins w:id="512" w:author="PABLO PALACIOS LÓPEZ" w:date="2022-11-20T23:27:00Z"/>
        </w:rPr>
      </w:pPr>
    </w:p>
    <w:p w14:paraId="33E18955" w14:textId="16F237A4" w:rsidR="00DA34BE" w:rsidRDefault="00DA34BE" w:rsidP="009B5FEE">
      <w:pPr>
        <w:rPr>
          <w:ins w:id="513" w:author="PABLO PALACIOS LÓPEZ" w:date="2022-11-20T23:27:00Z"/>
        </w:rPr>
      </w:pPr>
    </w:p>
    <w:p w14:paraId="654D5A1B" w14:textId="45F26A4D" w:rsidR="00DA34BE" w:rsidRDefault="00DA34BE" w:rsidP="009B5FEE">
      <w:pPr>
        <w:rPr>
          <w:ins w:id="514" w:author="PABLO PALACIOS LÓPEZ" w:date="2022-11-20T23:27:00Z"/>
        </w:rPr>
      </w:pPr>
    </w:p>
    <w:p w14:paraId="7FE4F47E" w14:textId="3D39A419" w:rsidR="00DA34BE" w:rsidRDefault="00DA34BE" w:rsidP="009B5FEE">
      <w:pPr>
        <w:rPr>
          <w:ins w:id="515" w:author="PABLO PALACIOS LÓPEZ" w:date="2022-11-20T23:27:00Z"/>
        </w:rPr>
      </w:pPr>
    </w:p>
    <w:p w14:paraId="67591E02" w14:textId="7DB81CFA" w:rsidR="00DA34BE" w:rsidRDefault="00DA34BE" w:rsidP="009B5FEE">
      <w:pPr>
        <w:rPr>
          <w:ins w:id="516" w:author="PABLO PALACIOS LÓPEZ" w:date="2022-11-20T23:27:00Z"/>
        </w:rPr>
      </w:pPr>
    </w:p>
    <w:p w14:paraId="1B3C94A4" w14:textId="63E5C0FA" w:rsidR="00DA34BE" w:rsidRDefault="00DA34BE" w:rsidP="009B5FEE">
      <w:pPr>
        <w:rPr>
          <w:ins w:id="517" w:author="PABLO PALACIOS LÓPEZ" w:date="2022-11-20T23:27:00Z"/>
        </w:rPr>
      </w:pPr>
    </w:p>
    <w:p w14:paraId="00292053" w14:textId="6CDE2A9A" w:rsidR="00DA34BE" w:rsidRDefault="00DA34BE" w:rsidP="009B5FEE">
      <w:pPr>
        <w:rPr>
          <w:ins w:id="518" w:author="PABLO PALACIOS LÓPEZ" w:date="2022-11-20T23:27:00Z"/>
        </w:rPr>
      </w:pPr>
    </w:p>
    <w:p w14:paraId="22154272" w14:textId="75A6D157" w:rsidR="00DA34BE" w:rsidRDefault="00DA34BE" w:rsidP="009B5FEE">
      <w:pPr>
        <w:rPr>
          <w:ins w:id="519" w:author="PABLO PALACIOS LÓPEZ" w:date="2022-11-20T23:27:00Z"/>
        </w:rPr>
      </w:pPr>
    </w:p>
    <w:p w14:paraId="1BB9E188" w14:textId="4B5896DB" w:rsidR="00DA34BE" w:rsidRDefault="00DA34BE" w:rsidP="009B5FEE">
      <w:pPr>
        <w:rPr>
          <w:ins w:id="520" w:author="PABLO PALACIOS LÓPEZ" w:date="2022-11-20T23:27:00Z"/>
        </w:rPr>
      </w:pPr>
    </w:p>
    <w:p w14:paraId="20A0352A" w14:textId="4CBE739F" w:rsidR="00DA34BE" w:rsidRDefault="00DA34BE" w:rsidP="009B5FEE">
      <w:pPr>
        <w:rPr>
          <w:ins w:id="521" w:author="PABLO PALACIOS LÓPEZ" w:date="2022-11-20T23:27:00Z"/>
        </w:rPr>
      </w:pPr>
    </w:p>
    <w:p w14:paraId="41667101" w14:textId="77777777" w:rsidR="00DA34BE" w:rsidRPr="009B5FEE" w:rsidRDefault="00DA34BE">
      <w:pPr>
        <w:rPr>
          <w:ins w:id="522" w:author="PABLO PALACIOS LÓPEZ" w:date="2022-11-04T22:56:00Z"/>
        </w:rPr>
        <w:pPrChange w:id="523" w:author="PABLO PALACIOS LÓPEZ" w:date="2022-11-20T22:27:00Z">
          <w:pPr>
            <w:jc w:val="both"/>
          </w:pPr>
        </w:pPrChange>
      </w:pPr>
    </w:p>
    <w:p w14:paraId="1EFCCBA5" w14:textId="5152E319" w:rsidR="00B2447C" w:rsidRDefault="00B2447C" w:rsidP="00B2447C">
      <w:pPr>
        <w:pStyle w:val="Ttulo1"/>
        <w:rPr>
          <w:ins w:id="524" w:author="PABLO PALACIOS LÓPEZ" w:date="2022-11-04T23:00:00Z"/>
        </w:rPr>
      </w:pPr>
      <w:bookmarkStart w:id="525" w:name="_Toc119879261"/>
      <w:ins w:id="526" w:author="PABLO PALACIOS LÓPEZ" w:date="2022-11-04T22:56:00Z">
        <w:r>
          <w:t>Bibliografía</w:t>
        </w:r>
      </w:ins>
      <w:bookmarkEnd w:id="525"/>
    </w:p>
    <w:p w14:paraId="5721DB13" w14:textId="77777777" w:rsidR="00B2447C" w:rsidRPr="00B2447C" w:rsidRDefault="00B2447C">
      <w:pPr>
        <w:rPr>
          <w:ins w:id="527" w:author="PABLO PALACIOS LÓPEZ" w:date="2022-11-04T22:56:00Z"/>
        </w:rPr>
        <w:pPrChange w:id="528" w:author="PABLO PALACIOS LÓPEZ" w:date="2022-11-04T23:00:00Z">
          <w:pPr>
            <w:pStyle w:val="Ttulo1"/>
          </w:pPr>
        </w:pPrChange>
      </w:pPr>
    </w:p>
    <w:p w14:paraId="51B56237" w14:textId="5EA41EDB" w:rsidR="00B2447C" w:rsidRDefault="000352F5" w:rsidP="000352F5">
      <w:pPr>
        <w:rPr>
          <w:ins w:id="529" w:author="PABLO PALACIOS LÓPEZ" w:date="2022-11-04T23:04:00Z"/>
        </w:rPr>
      </w:pPr>
      <w:ins w:id="530" w:author="PABLO PALACIOS LÓPEZ" w:date="2022-11-04T23:09:00Z">
        <w:r>
          <w:t xml:space="preserve">Menú: </w:t>
        </w:r>
        <w:r>
          <w:fldChar w:fldCharType="begin"/>
        </w:r>
        <w:r>
          <w:instrText xml:space="preserve"> HYPERLINK "</w:instrText>
        </w:r>
      </w:ins>
      <w:ins w:id="531" w:author="PABLO PALACIOS LÓPEZ" w:date="2022-11-04T23:00:00Z">
        <w:r w:rsidRPr="000352F5">
          <w:rPr>
            <w:rPrChange w:id="532" w:author="PABLO PALACIOS LÓPEZ" w:date="2022-11-04T23:09:00Z">
              <w:rPr>
                <w:rStyle w:val="Hipervnculo"/>
              </w:rPr>
            </w:rPrChange>
          </w:rPr>
          <w:instrText>https://youtu.be/vFgtwsZVybY</w:instrText>
        </w:r>
      </w:ins>
      <w:ins w:id="533" w:author="PABLO PALACIOS LÓPEZ" w:date="2022-11-04T23:09:00Z">
        <w:r>
          <w:instrText xml:space="preserve">" </w:instrText>
        </w:r>
        <w:r>
          <w:fldChar w:fldCharType="separate"/>
        </w:r>
      </w:ins>
      <w:ins w:id="534" w:author="PABLO PALACIOS LÓPEZ" w:date="2022-11-04T23:00:00Z">
        <w:r w:rsidRPr="000352F5">
          <w:rPr>
            <w:rStyle w:val="Hipervnculo"/>
          </w:rPr>
          <w:t>https://youtu.be/vFgtwsZVybY</w:t>
        </w:r>
      </w:ins>
      <w:ins w:id="535" w:author="PABLO PALACIOS LÓPEZ" w:date="2022-11-04T23:09:00Z">
        <w:r>
          <w:fldChar w:fldCharType="end"/>
        </w:r>
        <w:r>
          <w:t xml:space="preserve"> </w:t>
        </w:r>
      </w:ins>
      <w:ins w:id="536" w:author="PABLO PALACIOS LÓPEZ" w:date="2022-11-04T23:10:00Z">
        <w:r>
          <w:t xml:space="preserve"> </w:t>
        </w:r>
        <w:r>
          <w:fldChar w:fldCharType="begin"/>
        </w:r>
        <w:r>
          <w:instrText xml:space="preserve"> HYPERLINK "</w:instrText>
        </w:r>
      </w:ins>
      <w:ins w:id="537" w:author="PABLO PALACIOS LÓPEZ" w:date="2022-11-04T23:02:00Z">
        <w:r w:rsidRPr="000352F5">
          <w:rPr>
            <w:rPrChange w:id="538" w:author="PABLO PALACIOS LÓPEZ" w:date="2022-11-04T23:10:00Z">
              <w:rPr>
                <w:rStyle w:val="Hipervnculo"/>
              </w:rPr>
            </w:rPrChange>
          </w:rPr>
          <w:instrText>https://youtu.be/NVZqSNrpZdo</w:instrText>
        </w:r>
      </w:ins>
      <w:ins w:id="539" w:author="PABLO PALACIOS LÓPEZ" w:date="2022-11-04T23:10:00Z">
        <w:r>
          <w:instrText xml:space="preserve">" </w:instrText>
        </w:r>
        <w:r>
          <w:fldChar w:fldCharType="separate"/>
        </w:r>
      </w:ins>
      <w:ins w:id="540" w:author="PABLO PALACIOS LÓPEZ" w:date="2022-11-04T23:02:00Z">
        <w:r w:rsidRPr="000352F5">
          <w:rPr>
            <w:rStyle w:val="Hipervnculo"/>
          </w:rPr>
          <w:t>https://youtu.be/NVZqSNrpZdo</w:t>
        </w:r>
      </w:ins>
      <w:ins w:id="541" w:author="PABLO PALACIOS LÓPEZ" w:date="2022-11-04T23:10:00Z">
        <w:r>
          <w:fldChar w:fldCharType="end"/>
        </w:r>
      </w:ins>
    </w:p>
    <w:p w14:paraId="60547AE0" w14:textId="50D0760D" w:rsidR="00B2447C" w:rsidRDefault="00B2447C" w:rsidP="00B2447C">
      <w:pPr>
        <w:rPr>
          <w:ins w:id="542" w:author="PABLO PALACIOS LÓPEZ" w:date="2022-11-04T23:04:00Z"/>
        </w:rPr>
      </w:pPr>
    </w:p>
    <w:p w14:paraId="684DA0D2" w14:textId="063D2FCE" w:rsidR="00B2447C" w:rsidRDefault="000352F5" w:rsidP="00B2447C">
      <w:pPr>
        <w:rPr>
          <w:ins w:id="543" w:author="PABLO PALACIOS LÓPEZ" w:date="2022-11-04T23:09:00Z"/>
        </w:rPr>
      </w:pPr>
      <w:ins w:id="544" w:author="PABLO PALACIOS LÓPEZ" w:date="2022-11-04T23:10:00Z">
        <w:r>
          <w:t xml:space="preserve">Formularios: </w:t>
        </w:r>
        <w:r>
          <w:fldChar w:fldCharType="begin"/>
        </w:r>
        <w:r>
          <w:instrText xml:space="preserve"> HYPERLINK "</w:instrText>
        </w:r>
      </w:ins>
      <w:ins w:id="545" w:author="PABLO PALACIOS LÓPEZ" w:date="2022-11-04T23:04:00Z">
        <w:r w:rsidRPr="000352F5">
          <w:rPr>
            <w:rPrChange w:id="546" w:author="PABLO PALACIOS LÓPEZ" w:date="2022-11-04T23:10:00Z">
              <w:rPr>
                <w:rStyle w:val="Hipervnculo"/>
              </w:rPr>
            </w:rPrChange>
          </w:rPr>
          <w:instrText>https://youtu.be/OvhVLFQmgOY</w:instrText>
        </w:r>
      </w:ins>
      <w:ins w:id="547" w:author="PABLO PALACIOS LÓPEZ" w:date="2022-11-04T23:10:00Z">
        <w:r>
          <w:instrText xml:space="preserve">" </w:instrText>
        </w:r>
        <w:r>
          <w:fldChar w:fldCharType="separate"/>
        </w:r>
      </w:ins>
      <w:ins w:id="548" w:author="PABLO PALACIOS LÓPEZ" w:date="2022-11-04T23:04:00Z">
        <w:r w:rsidRPr="000352F5">
          <w:rPr>
            <w:rStyle w:val="Hipervnculo"/>
          </w:rPr>
          <w:t>https://youtu.be/OvhVLFQmgOY</w:t>
        </w:r>
      </w:ins>
      <w:ins w:id="549" w:author="PABLO PALACIOS LÓPEZ" w:date="2022-11-04T23:10:00Z">
        <w:r>
          <w:fldChar w:fldCharType="end"/>
        </w:r>
      </w:ins>
    </w:p>
    <w:p w14:paraId="1D76CA4E" w14:textId="1913739B" w:rsidR="000352F5" w:rsidRDefault="000352F5" w:rsidP="00B2447C">
      <w:pPr>
        <w:rPr>
          <w:ins w:id="550" w:author="PABLO PALACIOS LÓPEZ" w:date="2022-11-04T23:09:00Z"/>
        </w:rPr>
      </w:pPr>
    </w:p>
    <w:p w14:paraId="1A46C725" w14:textId="46FA51B5" w:rsidR="000352F5" w:rsidRDefault="000352F5" w:rsidP="00B2447C">
      <w:pPr>
        <w:rPr>
          <w:ins w:id="551" w:author="PABLO PALACIOS LÓPEZ" w:date="2022-11-04T23:09:00Z"/>
        </w:rPr>
      </w:pPr>
      <w:ins w:id="552" w:author="PABLO PALACIOS LÓPEZ" w:date="2022-11-04T23:10:00Z">
        <w:r>
          <w:t xml:space="preserve">Tablas: </w:t>
        </w:r>
        <w:r>
          <w:fldChar w:fldCharType="begin"/>
        </w:r>
        <w:r>
          <w:instrText xml:space="preserve"> HYPERLINK "</w:instrText>
        </w:r>
      </w:ins>
      <w:ins w:id="553" w:author="PABLO PALACIOS LÓPEZ" w:date="2022-11-04T23:09:00Z">
        <w:r w:rsidRPr="000352F5">
          <w:rPr>
            <w:rPrChange w:id="554" w:author="PABLO PALACIOS LÓPEZ" w:date="2022-11-04T23:10:00Z">
              <w:rPr>
                <w:rStyle w:val="Hipervnculo"/>
              </w:rPr>
            </w:rPrChange>
          </w:rPr>
          <w:instrText>https://youtu.be/NO5tQb0ysxI</w:instrText>
        </w:r>
      </w:ins>
      <w:ins w:id="555" w:author="PABLO PALACIOS LÓPEZ" w:date="2022-11-04T23:10:00Z">
        <w:r>
          <w:instrText xml:space="preserve">" </w:instrText>
        </w:r>
        <w:r>
          <w:fldChar w:fldCharType="separate"/>
        </w:r>
      </w:ins>
      <w:ins w:id="556" w:author="PABLO PALACIOS LÓPEZ" w:date="2022-11-04T23:09:00Z">
        <w:r w:rsidRPr="000352F5">
          <w:rPr>
            <w:rStyle w:val="Hipervnculo"/>
          </w:rPr>
          <w:t>https://youtu.be/NO5tQb0ysxI</w:t>
        </w:r>
      </w:ins>
      <w:ins w:id="557" w:author="PABLO PALACIOS LÓPEZ" w:date="2022-11-04T23:10:00Z">
        <w:r>
          <w:fldChar w:fldCharType="end"/>
        </w:r>
      </w:ins>
    </w:p>
    <w:p w14:paraId="7CF469FB" w14:textId="339724FC" w:rsidR="000352F5" w:rsidRDefault="000352F5" w:rsidP="00B2447C">
      <w:pPr>
        <w:rPr>
          <w:ins w:id="558" w:author="PABLO PALACIOS LÓPEZ" w:date="2022-11-04T23:07:00Z"/>
        </w:rPr>
      </w:pPr>
    </w:p>
    <w:p w14:paraId="48729716" w14:textId="59414427" w:rsidR="000352F5" w:rsidRDefault="000352F5" w:rsidP="00B2447C">
      <w:pPr>
        <w:rPr>
          <w:ins w:id="559" w:author="PABLO PALACIOS LÓPEZ" w:date="2022-11-07T00:17:00Z"/>
        </w:rPr>
      </w:pPr>
      <w:ins w:id="560" w:author="PABLO PALACIOS LÓPEZ" w:date="2022-11-04T23:10:00Z">
        <w:r>
          <w:t xml:space="preserve">Botones: </w:t>
        </w:r>
      </w:ins>
      <w:ins w:id="561" w:author="PABLO PALACIOS LÓPEZ" w:date="2022-11-04T23:17:00Z">
        <w:r w:rsidR="001E22C9">
          <w:fldChar w:fldCharType="begin"/>
        </w:r>
        <w:r w:rsidR="001E22C9">
          <w:instrText xml:space="preserve"> HYPERLINK "</w:instrText>
        </w:r>
      </w:ins>
      <w:ins w:id="562" w:author="PABLO PALACIOS LÓPEZ" w:date="2022-11-04T23:08:00Z">
        <w:r w:rsidR="001E22C9" w:rsidRPr="001E22C9">
          <w:rPr>
            <w:rPrChange w:id="563" w:author="PABLO PALACIOS LÓPEZ" w:date="2022-11-04T23:17:00Z">
              <w:rPr>
                <w:rStyle w:val="Hipervnculo"/>
              </w:rPr>
            </w:rPrChange>
          </w:rPr>
          <w:instrText>https://www.w3bai.com/es/css/css3_buttons.html#gsc.tab=0</w:instrText>
        </w:r>
      </w:ins>
      <w:ins w:id="564" w:author="PABLO PALACIOS LÓPEZ" w:date="2022-11-04T23:17:00Z">
        <w:r w:rsidR="001E22C9">
          <w:instrText xml:space="preserve">" </w:instrText>
        </w:r>
        <w:r w:rsidR="001E22C9">
          <w:fldChar w:fldCharType="separate"/>
        </w:r>
      </w:ins>
      <w:ins w:id="565" w:author="PABLO PALACIOS LÓPEZ" w:date="2022-11-04T23:08:00Z">
        <w:r w:rsidR="001E22C9" w:rsidRPr="001E22C9">
          <w:rPr>
            <w:rStyle w:val="Hipervnculo"/>
          </w:rPr>
          <w:t>https://www.w3bai.com/es/css/css3_buttons.html#gsc.tab=0</w:t>
        </w:r>
      </w:ins>
      <w:ins w:id="566" w:author="PABLO PALACIOS LÓPEZ" w:date="2022-11-04T23:17:00Z">
        <w:r w:rsidR="001E22C9">
          <w:fldChar w:fldCharType="end"/>
        </w:r>
      </w:ins>
    </w:p>
    <w:p w14:paraId="37E07D63" w14:textId="2F8F6A61" w:rsidR="00287C39" w:rsidRDefault="00287C39" w:rsidP="00B2447C">
      <w:pPr>
        <w:rPr>
          <w:ins w:id="567" w:author="PABLO PALACIOS LÓPEZ" w:date="2022-11-07T00:17:00Z"/>
        </w:rPr>
      </w:pPr>
    </w:p>
    <w:p w14:paraId="2BF0C802" w14:textId="15C96F1B" w:rsidR="00287C39" w:rsidRDefault="00287C39" w:rsidP="00B2447C">
      <w:pPr>
        <w:rPr>
          <w:ins w:id="568" w:author="PABLO PALACIOS LÓPEZ" w:date="2022-11-07T00:31:00Z"/>
        </w:rPr>
      </w:pPr>
      <w:ins w:id="569" w:author="PABLO PALACIOS LÓPEZ" w:date="2022-11-07T00:17:00Z">
        <w:r>
          <w:t xml:space="preserve">Menú responsive: </w:t>
        </w:r>
      </w:ins>
      <w:ins w:id="570" w:author="PABLO PALACIOS LÓPEZ" w:date="2022-11-07T00:31:00Z">
        <w:r w:rsidR="00420740">
          <w:fldChar w:fldCharType="begin"/>
        </w:r>
        <w:r w:rsidR="00420740">
          <w:instrText xml:space="preserve"> HYPERLINK "</w:instrText>
        </w:r>
        <w:r w:rsidR="00420740" w:rsidRPr="00420740">
          <w:instrText>https://youtu.be/ZGCSHl2UYGI</w:instrText>
        </w:r>
        <w:r w:rsidR="00420740">
          <w:instrText xml:space="preserve">" </w:instrText>
        </w:r>
        <w:r w:rsidR="00420740">
          <w:fldChar w:fldCharType="separate"/>
        </w:r>
        <w:r w:rsidR="00420740" w:rsidRPr="00287616">
          <w:rPr>
            <w:rStyle w:val="Hipervnculo"/>
          </w:rPr>
          <w:t>https://youtu.be/ZGCSHl2UYGI</w:t>
        </w:r>
        <w:r w:rsidR="00420740">
          <w:fldChar w:fldCharType="end"/>
        </w:r>
      </w:ins>
    </w:p>
    <w:p w14:paraId="1875F906" w14:textId="32CCD4FF" w:rsidR="00420740" w:rsidRDefault="00420740" w:rsidP="00B2447C">
      <w:pPr>
        <w:rPr>
          <w:ins w:id="571" w:author="PABLO PALACIOS LÓPEZ" w:date="2022-11-07T00:32:00Z"/>
        </w:rPr>
      </w:pPr>
    </w:p>
    <w:p w14:paraId="771412D3" w14:textId="176FFAB4" w:rsidR="00420740" w:rsidRDefault="00420740" w:rsidP="00B2447C">
      <w:pPr>
        <w:rPr>
          <w:ins w:id="572" w:author="PABLO PALACIOS LÓPEZ" w:date="2022-11-20T23:29:00Z"/>
        </w:rPr>
      </w:pPr>
      <w:ins w:id="573" w:author="PABLO PALACIOS LÓPEZ" w:date="2022-11-07T00:32:00Z">
        <w:r>
          <w:t xml:space="preserve">Tarjetas giratorias: </w:t>
        </w:r>
        <w:r>
          <w:fldChar w:fldCharType="begin"/>
        </w:r>
        <w:r>
          <w:instrText xml:space="preserve"> HYPERLINK "</w:instrText>
        </w:r>
        <w:r w:rsidRPr="00420740">
          <w:instrText>https://youtu.be/Y1NSVRkQEVI</w:instrText>
        </w:r>
        <w:r>
          <w:instrText xml:space="preserve">" </w:instrText>
        </w:r>
        <w:r>
          <w:fldChar w:fldCharType="separate"/>
        </w:r>
        <w:r w:rsidRPr="00287616">
          <w:rPr>
            <w:rStyle w:val="Hipervnculo"/>
          </w:rPr>
          <w:t>https://youtu.be/Y1NSVRkQEVI</w:t>
        </w:r>
        <w:r>
          <w:fldChar w:fldCharType="end"/>
        </w:r>
      </w:ins>
    </w:p>
    <w:p w14:paraId="3DF17C52" w14:textId="39BBDE4E" w:rsidR="00997FF4" w:rsidRDefault="00997FF4" w:rsidP="00B2447C">
      <w:pPr>
        <w:rPr>
          <w:ins w:id="574" w:author="PABLO PALACIOS LÓPEZ" w:date="2022-11-20T23:29:00Z"/>
        </w:rPr>
      </w:pPr>
    </w:p>
    <w:p w14:paraId="774C236F" w14:textId="00A22820" w:rsidR="00997FF4" w:rsidRDefault="00997FF4" w:rsidP="00B2447C">
      <w:pPr>
        <w:rPr>
          <w:ins w:id="575" w:author="PABLO PALACIOS LÓPEZ" w:date="2022-11-20T23:32:00Z"/>
        </w:rPr>
      </w:pPr>
      <w:ins w:id="576" w:author="PABLO PALACIOS LÓPEZ" w:date="2022-11-20T23:29:00Z">
        <w:r>
          <w:t xml:space="preserve">Grid: </w:t>
        </w:r>
      </w:ins>
      <w:ins w:id="577" w:author="PABLO PALACIOS LÓPEZ" w:date="2022-11-20T23:32:00Z">
        <w:r>
          <w:fldChar w:fldCharType="begin"/>
        </w:r>
        <w:r>
          <w:instrText xml:space="preserve"> HYPERLINK "</w:instrText>
        </w:r>
        <w:r w:rsidRPr="00997FF4">
          <w:instrText>https://youtu.be/rVA3qechYzg</w:instrText>
        </w:r>
        <w:r>
          <w:instrText xml:space="preserve">" </w:instrText>
        </w:r>
        <w:r>
          <w:fldChar w:fldCharType="separate"/>
        </w:r>
        <w:r w:rsidRPr="008851B2">
          <w:rPr>
            <w:rStyle w:val="Hipervnculo"/>
          </w:rPr>
          <w:t>https://youtu.be/rVA3qechYzg</w:t>
        </w:r>
        <w:r>
          <w:fldChar w:fldCharType="end"/>
        </w:r>
      </w:ins>
    </w:p>
    <w:p w14:paraId="1952FCBB" w14:textId="77777777" w:rsidR="00997FF4" w:rsidRDefault="00997FF4" w:rsidP="00B2447C">
      <w:pPr>
        <w:rPr>
          <w:ins w:id="578" w:author="PABLO PALACIOS LÓPEZ" w:date="2022-11-07T00:32:00Z"/>
        </w:rPr>
      </w:pPr>
    </w:p>
    <w:p w14:paraId="2448C183" w14:textId="77777777" w:rsidR="00420740" w:rsidRDefault="00420740" w:rsidP="00B2447C">
      <w:pPr>
        <w:rPr>
          <w:ins w:id="579" w:author="PABLO PALACIOS LÓPEZ" w:date="2022-11-04T23:08:00Z"/>
        </w:rPr>
      </w:pPr>
    </w:p>
    <w:p w14:paraId="3F8A3007" w14:textId="77777777" w:rsidR="000352F5" w:rsidRDefault="000352F5" w:rsidP="00B2447C">
      <w:pPr>
        <w:rPr>
          <w:ins w:id="580" w:author="PABLO PALACIOS LÓPEZ" w:date="2022-11-04T23:04:00Z"/>
        </w:rPr>
      </w:pPr>
    </w:p>
    <w:p w14:paraId="45C40A73" w14:textId="77777777" w:rsidR="00B2447C" w:rsidRDefault="00B2447C" w:rsidP="00B2447C">
      <w:pPr>
        <w:rPr>
          <w:ins w:id="581" w:author="PABLO PALACIOS LÓPEZ" w:date="2022-11-04T23:02:00Z"/>
        </w:rPr>
      </w:pPr>
    </w:p>
    <w:p w14:paraId="3475410F" w14:textId="77777777" w:rsidR="00B2447C" w:rsidRDefault="00B2447C" w:rsidP="00B2447C">
      <w:pPr>
        <w:rPr>
          <w:ins w:id="582" w:author="PABLO PALACIOS LÓPEZ" w:date="2022-11-04T23:00:00Z"/>
        </w:rPr>
      </w:pPr>
    </w:p>
    <w:p w14:paraId="7A24AB70" w14:textId="77777777" w:rsidR="00B2447C" w:rsidRPr="00B2447C" w:rsidRDefault="00B2447C" w:rsidP="00B2447C"/>
    <w:sectPr w:rsidR="00B2447C" w:rsidRPr="00B24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E8EB7" w14:textId="77777777" w:rsidR="00EC5C58" w:rsidRDefault="00EC5C58" w:rsidP="00A8742A">
      <w:pPr>
        <w:spacing w:after="0" w:line="240" w:lineRule="auto"/>
      </w:pPr>
      <w:r>
        <w:separator/>
      </w:r>
    </w:p>
  </w:endnote>
  <w:endnote w:type="continuationSeparator" w:id="0">
    <w:p w14:paraId="3B4CA4E4" w14:textId="77777777" w:rsidR="00EC5C58" w:rsidRDefault="00EC5C58" w:rsidP="00A87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0A3C7" w14:textId="77777777" w:rsidR="00EC5C58" w:rsidRDefault="00EC5C58" w:rsidP="00A8742A">
      <w:pPr>
        <w:spacing w:after="0" w:line="240" w:lineRule="auto"/>
      </w:pPr>
      <w:r>
        <w:separator/>
      </w:r>
    </w:p>
  </w:footnote>
  <w:footnote w:type="continuationSeparator" w:id="0">
    <w:p w14:paraId="50C23ED3" w14:textId="77777777" w:rsidR="00EC5C58" w:rsidRDefault="00EC5C58" w:rsidP="00A87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344"/>
    <w:multiLevelType w:val="hybridMultilevel"/>
    <w:tmpl w:val="D66809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429D6"/>
    <w:multiLevelType w:val="hybridMultilevel"/>
    <w:tmpl w:val="441AF2D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176939">
    <w:abstractNumId w:val="0"/>
  </w:num>
  <w:num w:numId="2" w16cid:durableId="102421366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BLO PALACIOS LÓPEZ">
    <w15:presenceInfo w15:providerId="None" w15:userId="PABLO PALACIOS LÓP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29"/>
    <w:rsid w:val="000352F5"/>
    <w:rsid w:val="00055B76"/>
    <w:rsid w:val="000D1FCD"/>
    <w:rsid w:val="000D5EBD"/>
    <w:rsid w:val="000F3FF8"/>
    <w:rsid w:val="00107C02"/>
    <w:rsid w:val="00133BD1"/>
    <w:rsid w:val="00193994"/>
    <w:rsid w:val="001C0D0D"/>
    <w:rsid w:val="001E22C9"/>
    <w:rsid w:val="001F33B9"/>
    <w:rsid w:val="00226BCB"/>
    <w:rsid w:val="00274729"/>
    <w:rsid w:val="00285F96"/>
    <w:rsid w:val="00287C39"/>
    <w:rsid w:val="002A55A0"/>
    <w:rsid w:val="002E2AB0"/>
    <w:rsid w:val="002F544F"/>
    <w:rsid w:val="002F5C52"/>
    <w:rsid w:val="00322630"/>
    <w:rsid w:val="00384B6D"/>
    <w:rsid w:val="003C3256"/>
    <w:rsid w:val="003D74D0"/>
    <w:rsid w:val="00400983"/>
    <w:rsid w:val="004127D2"/>
    <w:rsid w:val="00420740"/>
    <w:rsid w:val="004708AA"/>
    <w:rsid w:val="00471072"/>
    <w:rsid w:val="004B7CA7"/>
    <w:rsid w:val="005171E3"/>
    <w:rsid w:val="005462DB"/>
    <w:rsid w:val="005505D1"/>
    <w:rsid w:val="00560851"/>
    <w:rsid w:val="005935F4"/>
    <w:rsid w:val="005A632C"/>
    <w:rsid w:val="005D2C33"/>
    <w:rsid w:val="005D720A"/>
    <w:rsid w:val="0062167B"/>
    <w:rsid w:val="00650298"/>
    <w:rsid w:val="00657DAC"/>
    <w:rsid w:val="006B24A4"/>
    <w:rsid w:val="006D1783"/>
    <w:rsid w:val="006F4DA1"/>
    <w:rsid w:val="007814DF"/>
    <w:rsid w:val="007B1C25"/>
    <w:rsid w:val="007B35CF"/>
    <w:rsid w:val="008342D8"/>
    <w:rsid w:val="0084179E"/>
    <w:rsid w:val="0086600C"/>
    <w:rsid w:val="008B3E88"/>
    <w:rsid w:val="008F0BF7"/>
    <w:rsid w:val="00901472"/>
    <w:rsid w:val="00916A80"/>
    <w:rsid w:val="00931CEA"/>
    <w:rsid w:val="0096053F"/>
    <w:rsid w:val="00997FF4"/>
    <w:rsid w:val="009B2571"/>
    <w:rsid w:val="009B5FEE"/>
    <w:rsid w:val="009E74D3"/>
    <w:rsid w:val="00A37AF7"/>
    <w:rsid w:val="00A52CD1"/>
    <w:rsid w:val="00A8742A"/>
    <w:rsid w:val="00AD5036"/>
    <w:rsid w:val="00AF594D"/>
    <w:rsid w:val="00B2447C"/>
    <w:rsid w:val="00B5207F"/>
    <w:rsid w:val="00B61024"/>
    <w:rsid w:val="00C1288C"/>
    <w:rsid w:val="00C27F8F"/>
    <w:rsid w:val="00D25530"/>
    <w:rsid w:val="00D360ED"/>
    <w:rsid w:val="00D56FEF"/>
    <w:rsid w:val="00D62D49"/>
    <w:rsid w:val="00DA34BE"/>
    <w:rsid w:val="00DB1822"/>
    <w:rsid w:val="00E0005D"/>
    <w:rsid w:val="00E45272"/>
    <w:rsid w:val="00EA5690"/>
    <w:rsid w:val="00EC5C58"/>
    <w:rsid w:val="00F77DAD"/>
    <w:rsid w:val="00F96B07"/>
    <w:rsid w:val="00FB0D80"/>
    <w:rsid w:val="00FC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A31D7"/>
  <w15:chartTrackingRefBased/>
  <w15:docId w15:val="{98A2B3E1-D142-4DAF-925B-878F5897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729"/>
  </w:style>
  <w:style w:type="paragraph" w:styleId="Ttulo1">
    <w:name w:val="heading 1"/>
    <w:basedOn w:val="Normal"/>
    <w:next w:val="Normal"/>
    <w:link w:val="Ttulo1Car"/>
    <w:uiPriority w:val="9"/>
    <w:qFormat/>
    <w:rsid w:val="002F5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3B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274729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2F5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33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16A80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96B0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A34BE"/>
    <w:pPr>
      <w:tabs>
        <w:tab w:val="left" w:pos="440"/>
        <w:tab w:val="right" w:leader="dot" w:pos="8494"/>
      </w:tabs>
      <w:spacing w:after="100"/>
      <w:pPrChange w:id="0" w:author="PABLO PALACIOS LÓPEZ" w:date="2022-11-20T23:27:00Z">
        <w:pPr>
          <w:spacing w:after="100" w:line="259" w:lineRule="auto"/>
        </w:pPr>
      </w:pPrChange>
    </w:pPr>
    <w:rPr>
      <w:rPrChange w:id="0" w:author="PABLO PALACIOS LÓPEZ" w:date="2022-11-20T23:27:00Z">
        <w:rPr>
          <w:rFonts w:asciiTheme="minorHAnsi" w:eastAsiaTheme="minorHAnsi" w:hAnsiTheme="minorHAnsi" w:cstheme="minorBidi"/>
          <w:sz w:val="22"/>
          <w:szCs w:val="22"/>
          <w:lang w:val="es-ES" w:eastAsia="en-US" w:bidi="ar-SA"/>
        </w:rPr>
      </w:rPrChange>
    </w:rPr>
  </w:style>
  <w:style w:type="paragraph" w:styleId="TDC2">
    <w:name w:val="toc 2"/>
    <w:basedOn w:val="Normal"/>
    <w:next w:val="Normal"/>
    <w:autoRedefine/>
    <w:uiPriority w:val="39"/>
    <w:unhideWhenUsed/>
    <w:rsid w:val="000D5EBD"/>
    <w:pPr>
      <w:tabs>
        <w:tab w:val="right" w:leader="dot" w:pos="8494"/>
      </w:tabs>
      <w:spacing w:after="100"/>
      <w:ind w:left="220"/>
      <w:pPrChange w:id="1" w:author="PABLO PALACIOS LÓPEZ" w:date="2022-11-04T23:17:00Z">
        <w:pPr>
          <w:spacing w:after="100" w:line="259" w:lineRule="auto"/>
          <w:ind w:left="220"/>
        </w:pPr>
      </w:pPrChange>
    </w:pPr>
    <w:rPr>
      <w:rPrChange w:id="1" w:author="PABLO PALACIOS LÓPEZ" w:date="2022-11-04T23:17:00Z">
        <w:rPr>
          <w:rFonts w:asciiTheme="minorHAnsi" w:eastAsiaTheme="minorHAnsi" w:hAnsiTheme="minorHAnsi" w:cstheme="minorBidi"/>
          <w:sz w:val="22"/>
          <w:szCs w:val="22"/>
          <w:lang w:val="es-ES" w:eastAsia="en-US" w:bidi="ar-SA"/>
        </w:rPr>
      </w:rPrChange>
    </w:rPr>
  </w:style>
  <w:style w:type="character" w:styleId="Hipervnculo">
    <w:name w:val="Hyperlink"/>
    <w:basedOn w:val="Fuentedeprrafopredeter"/>
    <w:uiPriority w:val="99"/>
    <w:unhideWhenUsed/>
    <w:rsid w:val="00F96B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447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2447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87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42A"/>
  </w:style>
  <w:style w:type="paragraph" w:styleId="Piedepgina">
    <w:name w:val="footer"/>
    <w:basedOn w:val="Normal"/>
    <w:link w:val="PiedepginaCar"/>
    <w:uiPriority w:val="99"/>
    <w:unhideWhenUsed/>
    <w:rsid w:val="00A87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87C12-DC68-497E-A5BB-B7C8BC65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8</Pages>
  <Words>1186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PALACIOS LÓPEZ</dc:creator>
  <cp:keywords/>
  <dc:description/>
  <cp:lastModifiedBy>PABLO PALACIOS LÓPEZ</cp:lastModifiedBy>
  <cp:revision>68</cp:revision>
  <dcterms:created xsi:type="dcterms:W3CDTF">2022-10-12T15:56:00Z</dcterms:created>
  <dcterms:modified xsi:type="dcterms:W3CDTF">2022-11-26T22:14:00Z</dcterms:modified>
</cp:coreProperties>
</file>